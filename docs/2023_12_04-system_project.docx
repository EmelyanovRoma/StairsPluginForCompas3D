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4B6" w14:textId="478123D2" w:rsidR="008C784B" w:rsidRDefault="00257FB2" w:rsidP="003108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5A5C6D97" w14:textId="7B39F3AE" w:rsidR="008C784B" w:rsidRDefault="008C784B" w:rsidP="006F68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9466739" w14:textId="2A272CE2" w:rsidR="00552F30" w:rsidRDefault="00552F3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BF192E6" w14:textId="01B171B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3FAAF" w14:textId="0994BB76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8449B" w14:textId="40480FCC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92DD27" w14:textId="77777777" w:rsidR="00310833" w:rsidRDefault="00310833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0118D" w14:textId="504546A1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A1AF5" w14:textId="77777777" w:rsidR="006F688C" w:rsidRDefault="006F688C" w:rsidP="002809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F65850" w14:textId="2773811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«ПОЖАРНАЯ ЛЕСТНИЦА» ДЛЯ «КОМПАС-3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52BDDAB" w14:textId="585477BD" w:rsidR="00123F96" w:rsidRDefault="00123F96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 (ОРСАПР)</w:t>
      </w:r>
    </w:p>
    <w:p w14:paraId="3B826C5F" w14:textId="74892DBE" w:rsidR="00F83880" w:rsidRDefault="00F8388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CCE7B" w14:textId="77777777" w:rsidR="002809FE" w:rsidRDefault="002809FE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823E1" w14:textId="77777777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2865B" w14:textId="666188DF" w:rsidR="006005D5" w:rsidRDefault="00F83880" w:rsidP="006005D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580-2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_________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 xml:space="preserve"> Емельянов Р.А.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«__» 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>__ 2023 г.</w:t>
      </w:r>
    </w:p>
    <w:p w14:paraId="3665914D" w14:textId="5D002B28" w:rsidR="008A0386" w:rsidRDefault="006005D5" w:rsidP="008A0386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Калентьев А.А.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  <w:t xml:space="preserve">«__» 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2023 г</w:t>
      </w:r>
      <w:r w:rsidR="008A03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E22F5" w14:textId="24FFC648" w:rsidR="008A0386" w:rsidRDefault="008A0386" w:rsidP="008A03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67141" w14:textId="527412C8" w:rsidR="008A0386" w:rsidRPr="006005D5" w:rsidRDefault="008A0386" w:rsidP="008A03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2023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971398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9F45D2" w14:textId="5A1F32E9" w:rsidR="00E363E4" w:rsidRPr="00C957F3" w:rsidRDefault="00C957F3" w:rsidP="00C957F3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1C897A3" w14:textId="5E9D9692" w:rsidR="00D65498" w:rsidRPr="00726B96" w:rsidRDefault="00E363E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37561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_Toc151337561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E037D" w14:textId="331A5CB8" w:rsidR="00D65498" w:rsidRPr="00726B96" w:rsidRDefault="00DC008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"_Toc151337562" </w:instrText>
          </w:r>
          <w:ins w:id="0" w:author="ROG" w:date="2023-12-04T07:01:00Z">
            <w:r w:rsidR="00F6471B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>1.1 Описание программы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_Toc151337562 \h </w:instrTex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6471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2887987" w14:textId="24D787AC" w:rsidR="00D65498" w:rsidRPr="00726B96" w:rsidRDefault="00DC008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</w:instrText>
          </w:r>
          <w:r>
            <w:rPr>
              <w:noProof/>
            </w:rPr>
            <w:instrText xml:space="preserve">INK \l "_Toc151337563" </w:instrText>
          </w:r>
          <w:ins w:id="1" w:author="ROG" w:date="2023-12-04T07:01:00Z">
            <w:r w:rsidR="00F6471B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 xml:space="preserve">1.2 Описание </w:t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en-GB"/>
            </w:rPr>
            <w:t>API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_Toc151337563 \h </w:instrTex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6471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4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8AAF378" w14:textId="090CB2EF" w:rsidR="00D65498" w:rsidRPr="00726B96" w:rsidRDefault="00DC0084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"_Toc151337564" </w:instrText>
          </w:r>
          <w:ins w:id="2" w:author="ROG" w:date="2023-12-04T07:01:00Z">
            <w:r w:rsidR="00F6471B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>1.3 Обзор аналогов плагина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_Toc151337564 \h </w:instrTex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6471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9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14B1F79" w14:textId="38C0BBB4" w:rsidR="00D65498" w:rsidRPr="00726B96" w:rsidRDefault="00DC0084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"_Toc151337565" </w:instrText>
          </w:r>
          <w:ins w:id="3" w:author="ROG" w:date="2023-12-04T07:01:00Z">
            <w:r w:rsidR="00F6471B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 xml:space="preserve">1.3.1 Плагины по серии 1.450.3. Лестницы и ограждения </w:t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en-US"/>
            </w:rPr>
            <w:t>Tekla</w:t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 xml:space="preserve"> для САПР </w:t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en-US"/>
            </w:rPr>
            <w:t>Tekla</w:t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  <w:lang w:val="en-US"/>
            </w:rPr>
            <w:t>Structures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_Toc151337565 \h </w:instrTex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6471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9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A030AB9" w14:textId="555D99E9" w:rsidR="00D65498" w:rsidRPr="00726B96" w:rsidRDefault="00DC008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"_Toc151337566" </w:instrText>
          </w:r>
          <w:ins w:id="4" w:author="ROG" w:date="2023-12-04T07:01:00Z">
            <w:r w:rsidR="00F6471B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>2 ОПИСАНИЕ ПРЕДМЕТА ПРОЕКТИРОВАНИЯ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_Toc151337566 \h </w:instrTex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F6471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12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21BF23AB" w14:textId="5AAD5416" w:rsidR="00D65498" w:rsidRPr="00726B96" w:rsidRDefault="00C24F7C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"_Toc151337567" </w:instrText>
          </w:r>
          <w:ins w:id="5" w:author="ROG" w:date="2023-12-04T07:01:00Z">
            <w:r w:rsidR="00F6471B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>3 ПРОЕКТ СИСТЕМЫ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_Toc151337567 \h </w:instrTex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ins w:id="6" w:author="ROG" w:date="2023-12-04T07:01:00Z"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ins>
          <w:ins w:id="7" w:author="Romanter456@gmail.com" w:date="2023-12-04T01:21:00Z">
            <w:del w:id="8" w:author="ROG" w:date="2023-12-04T07:01:00Z">
              <w:r w:rsidR="006F7501" w:rsidDel="00F6471B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delText>13</w:delText>
              </w:r>
            </w:del>
          </w:ins>
          <w:del w:id="9" w:author="ROG" w:date="2023-12-04T07:01:00Z">
            <w:r w:rsidR="008F7D77" w:rsidDel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delText>14</w:delText>
            </w:r>
          </w:del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CC80880" w14:textId="2E606DFD" w:rsidR="00D65498" w:rsidRPr="00726B96" w:rsidRDefault="00C24F7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"_Toc151337568" </w:instrText>
          </w:r>
          <w:ins w:id="10" w:author="ROG" w:date="2023-12-04T07:01:00Z">
            <w:r w:rsidR="00F6471B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>3.1 Диаграммы классов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_Toc151337568 \h </w:instrTex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ins w:id="11" w:author="ROG" w:date="2023-12-04T07:01:00Z"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ins>
          <w:ins w:id="12" w:author="Romanter456@gmail.com" w:date="2023-12-04T01:21:00Z">
            <w:del w:id="13" w:author="ROG" w:date="2023-12-04T07:01:00Z">
              <w:r w:rsidR="006F7501" w:rsidDel="00F6471B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delText>13</w:delText>
              </w:r>
            </w:del>
          </w:ins>
          <w:del w:id="14" w:author="ROG" w:date="2023-12-04T07:01:00Z">
            <w:r w:rsidR="008F7D77" w:rsidDel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delText>14</w:delText>
            </w:r>
          </w:del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60FAE4E0" w14:textId="729E44B6" w:rsidR="00D65498" w:rsidRPr="00726B96" w:rsidRDefault="00C24F7C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"_Toc151337569" </w:instrText>
          </w:r>
          <w:ins w:id="15" w:author="ROG" w:date="2023-12-04T07:01:00Z">
            <w:r w:rsidR="00F6471B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>3.2 Макеты пользовательского интерфейса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_Toc151337569 \h </w:instrTex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ins w:id="16" w:author="ROG" w:date="2023-12-04T07:01:00Z"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</w:ins>
          <w:ins w:id="17" w:author="Romanter456@gmail.com" w:date="2023-12-04T01:21:00Z">
            <w:del w:id="18" w:author="ROG" w:date="2023-12-04T07:01:00Z">
              <w:r w:rsidR="006F7501" w:rsidDel="00F6471B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delText>18</w:delText>
              </w:r>
            </w:del>
          </w:ins>
          <w:del w:id="19" w:author="ROG" w:date="2023-12-04T07:01:00Z">
            <w:r w:rsidR="008F7D77" w:rsidDel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delText>17</w:delText>
            </w:r>
          </w:del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42B3F11" w14:textId="05F1E967" w:rsidR="00D65498" w:rsidRPr="00726B96" w:rsidRDefault="00C24F7C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"_Toc151337570" </w:instrText>
          </w:r>
          <w:ins w:id="20" w:author="ROG" w:date="2023-12-04T07:01:00Z">
            <w:r w:rsidR="00F6471B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65498" w:rsidRPr="00726B96">
            <w:rPr>
              <w:rStyle w:val="ae"/>
              <w:rFonts w:ascii="Times New Roman" w:hAnsi="Times New Roman" w:cs="Times New Roman"/>
              <w:noProof/>
              <w:sz w:val="28"/>
              <w:szCs w:val="28"/>
            </w:rPr>
            <w:t>4 СПИСОК ИСТОЧНИКОВ</w: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_Toc151337570 \h </w:instrText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ins w:id="21" w:author="ROG" w:date="2023-12-04T07:01:00Z">
            <w:r w:rsidR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ins>
          <w:ins w:id="22" w:author="Romanter456@gmail.com" w:date="2023-12-04T01:21:00Z">
            <w:del w:id="23" w:author="ROG" w:date="2023-12-04T07:01:00Z">
              <w:r w:rsidR="006F7501" w:rsidDel="00F6471B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delText>20</w:delText>
              </w:r>
            </w:del>
          </w:ins>
          <w:del w:id="24" w:author="ROG" w:date="2023-12-04T07:01:00Z">
            <w:r w:rsidR="008F7D77" w:rsidDel="00F64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delText>18</w:delText>
            </w:r>
          </w:del>
          <w:r w:rsidR="00D65498" w:rsidRPr="00726B9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A463B1E" w14:textId="1467AF0D" w:rsidR="00E363E4" w:rsidRDefault="00E363E4">
          <w:r>
            <w:rPr>
              <w:b/>
              <w:bCs/>
            </w:rPr>
            <w:fldChar w:fldCharType="end"/>
          </w:r>
        </w:p>
      </w:sdtContent>
    </w:sdt>
    <w:p w14:paraId="79422A42" w14:textId="0CFB0A0B" w:rsidR="007202E0" w:rsidRPr="00726B96" w:rsidRDefault="00726B96" w:rsidP="00726B9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2D233205" w14:textId="1BE98F93" w:rsidR="00E363E4" w:rsidRPr="006E4F51" w:rsidRDefault="006348D4" w:rsidP="006E4F51">
      <w:pPr>
        <w:pStyle w:val="1"/>
      </w:pPr>
      <w:bookmarkStart w:id="25" w:name="_Toc147094467"/>
      <w:bookmarkStart w:id="26" w:name="_Toc151337561"/>
      <w:r w:rsidRPr="00257FB2">
        <w:lastRenderedPageBreak/>
        <w:t xml:space="preserve">1 </w:t>
      </w:r>
      <w:bookmarkEnd w:id="25"/>
      <w:r w:rsidR="00E363E4">
        <w:t>ОПИСАНИЕ САПР</w:t>
      </w:r>
      <w:bookmarkEnd w:id="26"/>
    </w:p>
    <w:p w14:paraId="60614CBA" w14:textId="458D4F23" w:rsidR="00B47194" w:rsidRDefault="00B47194" w:rsidP="00B47194">
      <w:pPr>
        <w:pStyle w:val="2"/>
      </w:pPr>
      <w:bookmarkStart w:id="27" w:name="_Toc151337562"/>
      <w:r>
        <w:t>1.1 Описание программы</w:t>
      </w:r>
      <w:bookmarkEnd w:id="27"/>
    </w:p>
    <w:p w14:paraId="6ADD88DB" w14:textId="1DA7103D" w:rsidR="006E4F51" w:rsidRPr="006E4F51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—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970BF">
        <w:rPr>
          <w:rFonts w:ascii="Times New Roman" w:hAnsi="Times New Roman" w:cs="Times New Roman"/>
          <w:sz w:val="28"/>
          <w:szCs w:val="28"/>
        </w:rPr>
        <w:t xml:space="preserve"> </w:t>
      </w:r>
      <w:r w:rsidR="003970BF" w:rsidRPr="003970BF">
        <w:rPr>
          <w:rFonts w:ascii="Times New Roman" w:hAnsi="Times New Roman" w:cs="Times New Roman"/>
          <w:sz w:val="28"/>
          <w:szCs w:val="28"/>
        </w:rPr>
        <w:t>[</w:t>
      </w:r>
      <w:hyperlink r:id="rId9" w:history="1">
        <w:r w:rsidR="003970BF" w:rsidRPr="003970BF">
          <w:rPr>
            <w:rStyle w:val="ae"/>
            <w:rFonts w:ascii="Times New Roman" w:hAnsi="Times New Roman" w:cs="Times New Roman"/>
            <w:sz w:val="28"/>
            <w:szCs w:val="28"/>
          </w:rPr>
          <w:t>1</w:t>
        </w:r>
      </w:hyperlink>
      <w:r w:rsidR="003970BF" w:rsidRPr="003970BF">
        <w:rPr>
          <w:rFonts w:ascii="Times New Roman" w:hAnsi="Times New Roman" w:cs="Times New Roman"/>
          <w:sz w:val="28"/>
          <w:szCs w:val="28"/>
        </w:rPr>
        <w:t>]</w:t>
      </w:r>
      <w:r w:rsidR="006E4F51" w:rsidRPr="006E4F51">
        <w:rPr>
          <w:rFonts w:ascii="Times New Roman" w:hAnsi="Times New Roman" w:cs="Times New Roman"/>
          <w:sz w:val="28"/>
          <w:szCs w:val="28"/>
        </w:rPr>
        <w:t>.</w:t>
      </w:r>
    </w:p>
    <w:p w14:paraId="43165DB6" w14:textId="007C8C6E" w:rsidR="00B47194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7D8949CA" w14:textId="553EB312" w:rsidR="00884557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="00B21A6B"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="00B21A6B" w:rsidRPr="00B21A6B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лежит российское геометрическое ядро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(создано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 Labs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, дочерней компанией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АСКОН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>) и собственные программные технологии.</w:t>
      </w:r>
    </w:p>
    <w:p w14:paraId="51A02E5E" w14:textId="2F45AD31" w:rsidR="0093040C" w:rsidRPr="0093040C" w:rsidRDefault="0093040C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 xml:space="preserve">Основные виды трёхмерного моделирования в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93040C">
        <w:rPr>
          <w:rFonts w:ascii="Times New Roman" w:hAnsi="Times New Roman" w:cs="Times New Roman"/>
          <w:sz w:val="28"/>
          <w:szCs w:val="28"/>
        </w:rPr>
        <w:t>КОМПАС-3D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93040C">
        <w:rPr>
          <w:rFonts w:ascii="Times New Roman" w:hAnsi="Times New Roman" w:cs="Times New Roman"/>
          <w:sz w:val="28"/>
          <w:szCs w:val="28"/>
        </w:rPr>
        <w:t>:</w:t>
      </w:r>
    </w:p>
    <w:p w14:paraId="091FB6B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твердотельное — за счет операций формообразующих (выдавливания, вращения, по сечениям и др.) и формоизменяющих (фасок, скруглений, отверстий, уклонов и др.);</w:t>
      </w:r>
    </w:p>
    <w:p w14:paraId="20B0AFBF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поверхностное — получение геометрии модели на основе поверхностей (линейчатых, конического сечения, по сети кривых или точек, по траектории и др.);</w:t>
      </w:r>
    </w:p>
    <w:p w14:paraId="3552E72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листовое — моделирование листовых деталей методом гибки или штамповки с дальнейшим получением «развертки»;</w:t>
      </w:r>
    </w:p>
    <w:p w14:paraId="6C312477" w14:textId="6E3C7767" w:rsid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объектное — моделирование сборочных единиц с использованием готовых типовых отраслевых деталей (крепежа, кабельных каналов, шлангов, металлоконструкций и др.).</w:t>
      </w:r>
    </w:p>
    <w:p w14:paraId="20BD8F33" w14:textId="729A54B7" w:rsidR="001569ED" w:rsidRPr="001569ED" w:rsidRDefault="001569ED" w:rsidP="001569E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Аналогом </w:t>
      </w:r>
      <w:r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Pr="00B21A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может являться</w:t>
      </w:r>
      <w:r w:rsidR="00D140D2">
        <w:rPr>
          <w:rFonts w:ascii="Times New Roman" w:hAnsi="Times New Roman" w:cs="Times New Roman"/>
          <w:sz w:val="28"/>
          <w:szCs w:val="28"/>
        </w:rPr>
        <w:t xml:space="preserve"> </w:t>
      </w:r>
      <w:r w:rsidRPr="001569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Autodesk</w:t>
      </w:r>
      <w:r w:rsidRPr="00D14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Inventor</w:t>
      </w:r>
      <w:r w:rsidRPr="001569ED">
        <w:rPr>
          <w:rFonts w:ascii="Times New Roman" w:hAnsi="Times New Roman" w:cs="Times New Roman"/>
          <w:sz w:val="28"/>
          <w:szCs w:val="28"/>
        </w:rPr>
        <w:t>”</w:t>
      </w:r>
    </w:p>
    <w:p w14:paraId="00126B1E" w14:textId="4C8A903C" w:rsidR="00B47194" w:rsidRPr="001D407B" w:rsidRDefault="00B47194" w:rsidP="00B47194">
      <w:pPr>
        <w:pStyle w:val="2"/>
      </w:pPr>
      <w:bookmarkStart w:id="28" w:name="_Toc151337563"/>
      <w:r>
        <w:lastRenderedPageBreak/>
        <w:t xml:space="preserve">1.2 Описание </w:t>
      </w:r>
      <w:r>
        <w:rPr>
          <w:lang w:val="en-GB"/>
        </w:rPr>
        <w:t>API</w:t>
      </w:r>
      <w:bookmarkEnd w:id="28"/>
    </w:p>
    <w:p w14:paraId="009657BF" w14:textId="682A1542" w:rsidR="00B47194" w:rsidRDefault="0031259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125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набор способов и правил, по которым различные программы общаются между собой и обмениваются данными</w:t>
      </w:r>
      <w:r w:rsidR="00C03F0E" w:rsidRPr="00C03F0E">
        <w:rPr>
          <w:rFonts w:ascii="Times New Roman" w:hAnsi="Times New Roman" w:cs="Times New Roman"/>
          <w:sz w:val="28"/>
          <w:szCs w:val="28"/>
        </w:rPr>
        <w:t xml:space="preserve"> </w:t>
      </w:r>
      <w:r w:rsidR="00C03F0E" w:rsidRPr="00A0249C">
        <w:rPr>
          <w:rFonts w:ascii="Times New Roman" w:hAnsi="Times New Roman" w:cs="Times New Roman"/>
          <w:sz w:val="28"/>
          <w:szCs w:val="28"/>
        </w:rPr>
        <w:t>[</w:t>
      </w:r>
      <w:hyperlink r:id="rId10" w:history="1">
        <w:r w:rsidR="00C03F0E" w:rsidRPr="00C03F0E">
          <w:rPr>
            <w:rStyle w:val="ae"/>
            <w:rFonts w:ascii="Times New Roman" w:hAnsi="Times New Roman" w:cs="Times New Roman"/>
            <w:sz w:val="28"/>
            <w:szCs w:val="28"/>
          </w:rPr>
          <w:t>2</w:t>
        </w:r>
      </w:hyperlink>
      <w:r w:rsidR="00C03F0E" w:rsidRPr="00C03F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4034D" w14:textId="1F898342" w:rsidR="008E0882" w:rsidRPr="00C056D3" w:rsidRDefault="008E0882" w:rsidP="008E0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882">
        <w:rPr>
          <w:rFonts w:ascii="Times New Roman" w:hAnsi="Times New Roman" w:cs="Times New Roman"/>
          <w:sz w:val="28"/>
          <w:szCs w:val="28"/>
        </w:rPr>
        <w:t xml:space="preserve">Взаимодействие внешнего приложения или подключаемого модуля с системой </w:t>
      </w:r>
      <w:r w:rsidR="002C411C" w:rsidRPr="002C411C">
        <w:rPr>
          <w:rFonts w:ascii="Times New Roman" w:hAnsi="Times New Roman" w:cs="Times New Roman"/>
          <w:sz w:val="28"/>
          <w:szCs w:val="28"/>
        </w:rPr>
        <w:t>“</w:t>
      </w:r>
      <w:r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2C411C" w:rsidRPr="002C411C">
        <w:rPr>
          <w:rFonts w:ascii="Times New Roman" w:hAnsi="Times New Roman" w:cs="Times New Roman"/>
          <w:sz w:val="28"/>
          <w:szCs w:val="28"/>
        </w:rPr>
        <w:t>-3</w:t>
      </w:r>
      <w:r w:rsidR="002C41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411C" w:rsidRPr="002C411C">
        <w:rPr>
          <w:rFonts w:ascii="Times New Roman" w:hAnsi="Times New Roman" w:cs="Times New Roman"/>
          <w:sz w:val="28"/>
          <w:szCs w:val="28"/>
        </w:rPr>
        <w:t>”</w:t>
      </w:r>
      <w:r w:rsidRPr="008E0882">
        <w:rPr>
          <w:rFonts w:ascii="Times New Roman" w:hAnsi="Times New Roman" w:cs="Times New Roman"/>
          <w:sz w:val="28"/>
          <w:szCs w:val="28"/>
        </w:rPr>
        <w:t xml:space="preserve"> осуществляется посредством программных интерфейсов, называемых API. В </w:t>
      </w:r>
      <w:bookmarkStart w:id="29" w:name="_Hlk150124564"/>
      <w:r w:rsidR="002C411C" w:rsidRPr="002C411C">
        <w:rPr>
          <w:rFonts w:ascii="Times New Roman" w:hAnsi="Times New Roman" w:cs="Times New Roman"/>
          <w:sz w:val="28"/>
          <w:szCs w:val="28"/>
        </w:rPr>
        <w:t>“</w:t>
      </w:r>
      <w:r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2C411C" w:rsidRPr="002C411C">
        <w:rPr>
          <w:rFonts w:ascii="Times New Roman" w:hAnsi="Times New Roman" w:cs="Times New Roman"/>
          <w:sz w:val="28"/>
          <w:szCs w:val="28"/>
        </w:rPr>
        <w:t>-3</w:t>
      </w:r>
      <w:r w:rsidR="002C41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411C" w:rsidRPr="00830F36">
        <w:rPr>
          <w:rFonts w:ascii="Times New Roman" w:hAnsi="Times New Roman" w:cs="Times New Roman"/>
          <w:sz w:val="28"/>
          <w:szCs w:val="28"/>
        </w:rPr>
        <w:t>”</w:t>
      </w:r>
      <w:r w:rsidRPr="008E0882">
        <w:rPr>
          <w:rFonts w:ascii="Times New Roman" w:hAnsi="Times New Roman" w:cs="Times New Roman"/>
          <w:sz w:val="28"/>
          <w:szCs w:val="28"/>
        </w:rPr>
        <w:t xml:space="preserve"> </w:t>
      </w:r>
      <w:bookmarkEnd w:id="29"/>
      <w:r w:rsidRPr="008E0882">
        <w:rPr>
          <w:rFonts w:ascii="Times New Roman" w:hAnsi="Times New Roman" w:cs="Times New Roman"/>
          <w:sz w:val="28"/>
          <w:szCs w:val="28"/>
        </w:rPr>
        <w:t>на данный момент существуют API двух версий: API 5 и API 7.</w:t>
      </w:r>
      <w:r w:rsidR="00C056D3">
        <w:rPr>
          <w:rFonts w:ascii="Times New Roman" w:hAnsi="Times New Roman" w:cs="Times New Roman"/>
          <w:sz w:val="28"/>
          <w:szCs w:val="28"/>
        </w:rPr>
        <w:t xml:space="preserve"> Для написания плагина была выбрана версия </w:t>
      </w:r>
      <w:r w:rsidR="00C056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056D3" w:rsidRPr="00C056D3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596FB536" w14:textId="6421B053" w:rsidR="008E0882" w:rsidRDefault="008E0882" w:rsidP="008E0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88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</w:t>
      </w:r>
      <w:r w:rsidR="00BD56D3" w:rsidRPr="002C411C">
        <w:rPr>
          <w:rFonts w:ascii="Times New Roman" w:hAnsi="Times New Roman" w:cs="Times New Roman"/>
          <w:sz w:val="28"/>
          <w:szCs w:val="28"/>
        </w:rPr>
        <w:t>“</w:t>
      </w:r>
      <w:r w:rsidR="00BD56D3"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BD56D3" w:rsidRPr="002C411C">
        <w:rPr>
          <w:rFonts w:ascii="Times New Roman" w:hAnsi="Times New Roman" w:cs="Times New Roman"/>
          <w:sz w:val="28"/>
          <w:szCs w:val="28"/>
        </w:rPr>
        <w:t>-3</w:t>
      </w:r>
      <w:r w:rsidR="00BD5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56D3" w:rsidRPr="00830F36">
        <w:rPr>
          <w:rFonts w:ascii="Times New Roman" w:hAnsi="Times New Roman" w:cs="Times New Roman"/>
          <w:sz w:val="28"/>
          <w:szCs w:val="28"/>
        </w:rPr>
        <w:t>”</w:t>
      </w:r>
      <w:r w:rsidR="00BD56D3" w:rsidRPr="00BD56D3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>является KompasObject. Получить указатель на этот интерфейс можно при работе под управлением внешнего приложения</w:t>
      </w:r>
      <w:r w:rsidR="00994B9B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 xml:space="preserve">– после вызова </w:t>
      </w:r>
      <w:r w:rsidR="009F1D28">
        <w:rPr>
          <w:rFonts w:ascii="Times New Roman" w:hAnsi="Times New Roman" w:cs="Times New Roman"/>
          <w:sz w:val="28"/>
          <w:szCs w:val="28"/>
        </w:rPr>
        <w:t>метода</w:t>
      </w:r>
      <w:r w:rsidRPr="008E0882">
        <w:rPr>
          <w:rFonts w:ascii="Times New Roman" w:hAnsi="Times New Roman" w:cs="Times New Roman"/>
          <w:sz w:val="28"/>
          <w:szCs w:val="28"/>
        </w:rPr>
        <w:t xml:space="preserve"> CreateKompasObject().</w:t>
      </w:r>
      <w:r w:rsidR="00B9748D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>В таблице 1.1 приведены</w:t>
      </w:r>
      <w:r w:rsidR="00190D6F">
        <w:rPr>
          <w:rFonts w:ascii="Times New Roman" w:hAnsi="Times New Roman" w:cs="Times New Roman"/>
          <w:sz w:val="28"/>
          <w:szCs w:val="28"/>
        </w:rPr>
        <w:t xml:space="preserve"> используемые</w:t>
      </w:r>
      <w:r w:rsidRPr="008E0882">
        <w:rPr>
          <w:rFonts w:ascii="Times New Roman" w:hAnsi="Times New Roman" w:cs="Times New Roman"/>
          <w:sz w:val="28"/>
          <w:szCs w:val="28"/>
        </w:rPr>
        <w:t xml:space="preserve"> методы интерфейса KompasObjec</w:t>
      </w:r>
      <w:r w:rsidR="004358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0882">
        <w:rPr>
          <w:rFonts w:ascii="Times New Roman" w:hAnsi="Times New Roman" w:cs="Times New Roman"/>
          <w:sz w:val="28"/>
          <w:szCs w:val="28"/>
        </w:rPr>
        <w:t>.</w:t>
      </w:r>
    </w:p>
    <w:p w14:paraId="4A9E50FE" w14:textId="09031F6F" w:rsidR="00CC21F5" w:rsidRPr="00537043" w:rsidRDefault="0037292F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="005370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043">
        <w:rPr>
          <w:rFonts w:ascii="Times New Roman" w:hAnsi="Times New Roman" w:cs="Times New Roman"/>
          <w:sz w:val="28"/>
          <w:szCs w:val="28"/>
        </w:rPr>
        <w:t xml:space="preserve">используемые методы и свойства интерфейса </w:t>
      </w:r>
      <w:r w:rsidR="0053704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C21F5">
        <w:rPr>
          <w:rFonts w:ascii="Times New Roman" w:hAnsi="Times New Roman" w:cs="Times New Roman"/>
          <w:sz w:val="28"/>
          <w:szCs w:val="28"/>
          <w:lang w:val="en-US"/>
        </w:rPr>
        <w:t>ompasObject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114B" w14:paraId="502AC334" w14:textId="77777777" w:rsidTr="00DB114B">
        <w:tc>
          <w:tcPr>
            <w:tcW w:w="2336" w:type="dxa"/>
          </w:tcPr>
          <w:p w14:paraId="0D784580" w14:textId="188E97E4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A0EF632" w14:textId="6D860570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B07CCEF" w14:textId="0A7FBE53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454DAE76" w14:textId="4CA9CBB9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114B" w14:paraId="04F9286D" w14:textId="77777777" w:rsidTr="00DB114B">
        <w:tc>
          <w:tcPr>
            <w:tcW w:w="2336" w:type="dxa"/>
          </w:tcPr>
          <w:p w14:paraId="138F6FAB" w14:textId="66B01B41" w:rsidR="00DB114B" w:rsidRP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2336" w:type="dxa"/>
          </w:tcPr>
          <w:p w14:paraId="00BBBB6E" w14:textId="0BAC8FA2" w:rsidR="00DB114B" w:rsidRDefault="00CC00C5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D12294D" w14:textId="30F80DAE" w:rsid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B114B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документа трехмерной модели ksDocument3D</w:t>
            </w:r>
          </w:p>
        </w:tc>
        <w:tc>
          <w:tcPr>
            <w:tcW w:w="2337" w:type="dxa"/>
          </w:tcPr>
          <w:p w14:paraId="7CC74D9B" w14:textId="482A3DB7" w:rsid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14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926C33" w14:paraId="6EA6E223" w14:textId="77777777" w:rsidTr="00DB114B">
        <w:tc>
          <w:tcPr>
            <w:tcW w:w="2336" w:type="dxa"/>
          </w:tcPr>
          <w:p w14:paraId="17F9788D" w14:textId="46797524" w:rsidR="00926C33" w:rsidRDefault="00926C33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Document2D()</w:t>
            </w:r>
          </w:p>
        </w:tc>
        <w:tc>
          <w:tcPr>
            <w:tcW w:w="2336" w:type="dxa"/>
          </w:tcPr>
          <w:p w14:paraId="58927E15" w14:textId="344579D4" w:rsidR="00926C33" w:rsidRDefault="004C3651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26C33"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06FBC2B3" w14:textId="59CC0345" w:rsidR="00926C33" w:rsidRDefault="00E220A1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20A1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графического документа ksDocument2D</w:t>
            </w:r>
          </w:p>
        </w:tc>
        <w:tc>
          <w:tcPr>
            <w:tcW w:w="2337" w:type="dxa"/>
          </w:tcPr>
          <w:p w14:paraId="0369030E" w14:textId="5B38D0A9" w:rsidR="00926C33" w:rsidRPr="00DB114B" w:rsidRDefault="00E220A1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72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графического документа</w:t>
            </w:r>
          </w:p>
        </w:tc>
      </w:tr>
      <w:tr w:rsidR="000C4E0A" w14:paraId="165C782D" w14:textId="77777777" w:rsidTr="00DB114B">
        <w:tc>
          <w:tcPr>
            <w:tcW w:w="2336" w:type="dxa"/>
          </w:tcPr>
          <w:p w14:paraId="74A06A9C" w14:textId="303978E1" w:rsidR="000C4E0A" w:rsidRPr="000C4E0A" w:rsidRDefault="000C4E0A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="00164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57C84" w:rsidRPr="00A57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structType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55D6924C" w14:textId="06261381" w:rsidR="002E4218" w:rsidRPr="002E4218" w:rsidRDefault="002E4218" w:rsidP="00CF2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r w:rsidR="00CF2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811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  <w:p w14:paraId="4926CF05" w14:textId="77777777" w:rsidR="000C4E0A" w:rsidRDefault="000C4E0A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0E0BF77" w14:textId="1209C4D9" w:rsidR="000C4E0A" w:rsidRDefault="00CF2FDE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FDE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2337" w:type="dxa"/>
          </w:tcPr>
          <w:p w14:paraId="791E3176" w14:textId="2E2414BD" w:rsidR="000C4E0A" w:rsidRPr="00DB114B" w:rsidRDefault="002E4218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14:paraId="3BD79B7F" w14:textId="0BED05EF" w:rsidR="00DB114B" w:rsidRDefault="00DB114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95A2C" w14:textId="1FE44DA3" w:rsidR="00864649" w:rsidRDefault="00864649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 w:rsidR="00AD27E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032A" w14:paraId="0F809FE6" w14:textId="77777777" w:rsidTr="006A032A">
        <w:tc>
          <w:tcPr>
            <w:tcW w:w="2336" w:type="dxa"/>
          </w:tcPr>
          <w:p w14:paraId="461BA419" w14:textId="6BD909F3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Quit()</w:t>
            </w:r>
          </w:p>
        </w:tc>
        <w:tc>
          <w:tcPr>
            <w:tcW w:w="2336" w:type="dxa"/>
          </w:tcPr>
          <w:p w14:paraId="2D733A1C" w14:textId="005F9C88" w:rsidR="006A032A" w:rsidRDefault="006A032A" w:rsidP="006A03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88914A5" w14:textId="6F04AB26" w:rsidR="006A032A" w:rsidRDefault="006A032A" w:rsidP="006A03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7" w:type="dxa"/>
          </w:tcPr>
          <w:p w14:paraId="7DE9DAED" w14:textId="2126D548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8B">
              <w:rPr>
                <w:rFonts w:ascii="Times New Roman" w:hAnsi="Times New Roman" w:cs="Times New Roman"/>
                <w:sz w:val="28"/>
                <w:szCs w:val="28"/>
              </w:rPr>
              <w:t>Закрыть приложение</w:t>
            </w:r>
          </w:p>
        </w:tc>
      </w:tr>
      <w:tr w:rsidR="006A032A" w14:paraId="234B2144" w14:textId="77777777" w:rsidTr="006A032A">
        <w:tc>
          <w:tcPr>
            <w:tcW w:w="2336" w:type="dxa"/>
          </w:tcPr>
          <w:p w14:paraId="54830050" w14:textId="69D0F269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2336" w:type="dxa"/>
          </w:tcPr>
          <w:p w14:paraId="40AFDB06" w14:textId="77777777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572467A" w14:textId="0FF09C62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14:paraId="7C06933A" w14:textId="1CAC2735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77183DFF" w14:textId="77777777" w:rsidR="006A032A" w:rsidRDefault="006A032A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D6044" w14:textId="09F83BB4" w:rsidR="00655C2C" w:rsidRDefault="003509E9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02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 – используемые методы и</w:t>
      </w:r>
      <w:r w:rsidR="00655C2C" w:rsidRPr="00655C2C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5C2C" w:rsidRPr="00655C2C">
        <w:rPr>
          <w:rFonts w:ascii="Times New Roman" w:hAnsi="Times New Roman" w:cs="Times New Roman"/>
          <w:sz w:val="28"/>
          <w:szCs w:val="28"/>
        </w:rPr>
        <w:t xml:space="preserve"> ksDocument3D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EE6763" w14:paraId="2134617D" w14:textId="77777777" w:rsidTr="00326515">
        <w:tc>
          <w:tcPr>
            <w:tcW w:w="2405" w:type="dxa"/>
          </w:tcPr>
          <w:p w14:paraId="48D79EEF" w14:textId="172D5913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7" w:type="dxa"/>
          </w:tcPr>
          <w:p w14:paraId="12F90BA5" w14:textId="386979D0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77408417" w14:textId="30BFA39B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01186DAE" w14:textId="0879B2F7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6763" w14:paraId="73FFC6A8" w14:textId="77777777" w:rsidTr="00326515">
        <w:tc>
          <w:tcPr>
            <w:tcW w:w="2405" w:type="dxa"/>
          </w:tcPr>
          <w:p w14:paraId="718CB181" w14:textId="15F446EC" w:rsidR="00EE6763" w:rsidRPr="00BC5B65" w:rsidRDefault="00BC5B65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</w:t>
            </w:r>
            <w:r w:rsidR="0093644D" w:rsidRPr="0093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invisible, BOOL typeDoc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7" w:type="dxa"/>
          </w:tcPr>
          <w:p w14:paraId="5E1DF54C" w14:textId="67A876F8" w:rsidR="0009225E" w:rsidRPr="0009225E" w:rsidRDefault="0009225E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nvisible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признак режима редактирования документа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невидимый режим,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видимый режим),</w:t>
            </w:r>
          </w:p>
          <w:p w14:paraId="3D8296F0" w14:textId="254B8219" w:rsidR="00EE6763" w:rsidRPr="001D332F" w:rsidRDefault="0009225E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тип документа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деталь,</w:t>
            </w:r>
            <w:r w:rsidR="001D332F" w:rsidRPr="00B13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сборка).</w:t>
            </w:r>
          </w:p>
        </w:tc>
        <w:tc>
          <w:tcPr>
            <w:tcW w:w="2336" w:type="dxa"/>
          </w:tcPr>
          <w:p w14:paraId="168B4D7F" w14:textId="6E6D06BD" w:rsidR="0093644D" w:rsidRPr="0093644D" w:rsidRDefault="0093644D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44D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3644D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55E55B2A" w14:textId="77777777" w:rsidR="00EE6763" w:rsidRDefault="00EE6763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AE73C43" w14:textId="365E35E9" w:rsidR="00EE6763" w:rsidRDefault="00357282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282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4A7063" w14:paraId="2190CA03" w14:textId="77777777" w:rsidTr="00326515">
        <w:tc>
          <w:tcPr>
            <w:tcW w:w="2405" w:type="dxa"/>
          </w:tcPr>
          <w:p w14:paraId="17A119A0" w14:textId="756F23E0" w:rsidR="004A7063" w:rsidRPr="004A7063" w:rsidRDefault="004A7063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GetPart(long type)</w:t>
            </w:r>
          </w:p>
        </w:tc>
        <w:tc>
          <w:tcPr>
            <w:tcW w:w="2267" w:type="dxa"/>
          </w:tcPr>
          <w:p w14:paraId="4D478556" w14:textId="2B5D7F26" w:rsidR="002041FA" w:rsidRPr="002041FA" w:rsidRDefault="00E45181" w:rsidP="002041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 w:rsidRPr="000842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</w:rPr>
              <w:t xml:space="preserve">тип компонента из перечисления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</w:rPr>
              <w:t>ипы компонентов.</w:t>
            </w:r>
          </w:p>
          <w:p w14:paraId="1A60BD35" w14:textId="77777777" w:rsidR="004A7063" w:rsidRPr="002041FA" w:rsidRDefault="004A7063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C4768EF" w14:textId="29360E48" w:rsidR="004A7063" w:rsidRPr="0093644D" w:rsidRDefault="001E5F3B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E5F3B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компонента ksPart или IPart</w:t>
            </w:r>
          </w:p>
        </w:tc>
        <w:tc>
          <w:tcPr>
            <w:tcW w:w="2337" w:type="dxa"/>
          </w:tcPr>
          <w:p w14:paraId="2A9141A9" w14:textId="6B105999" w:rsidR="0008428E" w:rsidRPr="0008428E" w:rsidRDefault="0008428E" w:rsidP="00084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28E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9330F1" w14:paraId="7D226FED" w14:textId="77777777" w:rsidTr="00326515">
        <w:tc>
          <w:tcPr>
            <w:tcW w:w="2405" w:type="dxa"/>
          </w:tcPr>
          <w:p w14:paraId="50F8A159" w14:textId="6F6B8891" w:rsidR="009330F1" w:rsidRDefault="009330F1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UpdateDocument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Param()</w:t>
            </w:r>
          </w:p>
        </w:tc>
        <w:tc>
          <w:tcPr>
            <w:tcW w:w="2267" w:type="dxa"/>
          </w:tcPr>
          <w:p w14:paraId="6D52A24E" w14:textId="36A95A23" w:rsidR="009330F1" w:rsidRDefault="009330F1" w:rsidP="00933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4733A73" w14:textId="56BDD49C" w:rsidR="009330F1" w:rsidRPr="009330F1" w:rsidRDefault="009330F1" w:rsidP="009330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16297569" w14:textId="77777777" w:rsidR="009330F1" w:rsidRDefault="009330F1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F8A0659" w14:textId="31814327" w:rsidR="009330F1" w:rsidRPr="0008428E" w:rsidRDefault="009330F1" w:rsidP="00084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>Активизировать измененные параметры документа</w:t>
            </w:r>
          </w:p>
        </w:tc>
      </w:tr>
    </w:tbl>
    <w:p w14:paraId="0FF33D3A" w14:textId="511BA5E5" w:rsidR="00EE6763" w:rsidRDefault="00EE676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830A3" w14:textId="1221CBFF" w:rsidR="00642388" w:rsidRDefault="0064238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используемые методы интерфейса </w:t>
      </w:r>
      <w:r w:rsidRPr="00655C2C">
        <w:rPr>
          <w:rFonts w:ascii="Times New Roman" w:hAnsi="Times New Roman" w:cs="Times New Roman"/>
          <w:sz w:val="28"/>
          <w:szCs w:val="28"/>
        </w:rPr>
        <w:t>ksDocument</w:t>
      </w:r>
      <w:r w:rsidR="00517393">
        <w:rPr>
          <w:rFonts w:ascii="Times New Roman" w:hAnsi="Times New Roman" w:cs="Times New Roman"/>
          <w:sz w:val="28"/>
          <w:szCs w:val="28"/>
        </w:rPr>
        <w:t>2</w:t>
      </w:r>
      <w:r w:rsidRPr="00655C2C">
        <w:rPr>
          <w:rFonts w:ascii="Times New Roman" w:hAnsi="Times New Roman" w:cs="Times New Roman"/>
          <w:sz w:val="28"/>
          <w:szCs w:val="28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0"/>
        <w:gridCol w:w="2694"/>
        <w:gridCol w:w="2050"/>
        <w:gridCol w:w="2301"/>
      </w:tblGrid>
      <w:tr w:rsidR="00360569" w14:paraId="01590CDB" w14:textId="77777777" w:rsidTr="005C5F78">
        <w:tc>
          <w:tcPr>
            <w:tcW w:w="2327" w:type="dxa"/>
          </w:tcPr>
          <w:p w14:paraId="2C014A86" w14:textId="4BBDDBE2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71" w:type="dxa"/>
          </w:tcPr>
          <w:p w14:paraId="4894C727" w14:textId="42C454B0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28" w:type="dxa"/>
          </w:tcPr>
          <w:p w14:paraId="0EA90028" w14:textId="6FE853ED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19" w:type="dxa"/>
          </w:tcPr>
          <w:p w14:paraId="0477C1F8" w14:textId="0C2BFF79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60569" w:rsidRPr="005C5F78" w14:paraId="3F8B147C" w14:textId="77777777" w:rsidTr="005C5F78">
        <w:tc>
          <w:tcPr>
            <w:tcW w:w="2327" w:type="dxa"/>
          </w:tcPr>
          <w:p w14:paraId="504EE528" w14:textId="172DFB90" w:rsidR="00360569" w:rsidRPr="005C5F78" w:rsidRDefault="005C5F78" w:rsidP="005C5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r w:rsidR="001856E4" w:rsidRPr="00166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C5F78">
              <w:rPr>
                <w:lang w:val="en-US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LPDISPATCH </w:t>
            </w:r>
          </w:p>
        </w:tc>
        <w:tc>
          <w:tcPr>
            <w:tcW w:w="2771" w:type="dxa"/>
          </w:tcPr>
          <w:p w14:paraId="7DBA00D4" w14:textId="46D43CC9" w:rsidR="00360569" w:rsidRPr="009F59BA" w:rsidRDefault="005C5F78" w:rsidP="0036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параметров </w:t>
            </w:r>
          </w:p>
        </w:tc>
        <w:tc>
          <w:tcPr>
            <w:tcW w:w="1928" w:type="dxa"/>
          </w:tcPr>
          <w:p w14:paraId="63BEAD64" w14:textId="12666F62" w:rsidR="00360569" w:rsidRPr="00CC5BBA" w:rsidRDefault="00CC5BBA" w:rsidP="00D6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указатель на прямоугольник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</w:t>
            </w:r>
          </w:p>
        </w:tc>
        <w:tc>
          <w:tcPr>
            <w:tcW w:w="2319" w:type="dxa"/>
          </w:tcPr>
          <w:p w14:paraId="250EB038" w14:textId="21F3FB54" w:rsidR="00360569" w:rsidRPr="005C5F78" w:rsidRDefault="005C5F78" w:rsidP="00360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Создать прямоугольник</w:t>
            </w:r>
          </w:p>
        </w:tc>
      </w:tr>
    </w:tbl>
    <w:p w14:paraId="41371AAB" w14:textId="63D9E29A" w:rsidR="00642388" w:rsidRDefault="00FC1DC5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5"/>
        <w:gridCol w:w="2632"/>
        <w:gridCol w:w="2069"/>
        <w:gridCol w:w="2319"/>
      </w:tblGrid>
      <w:tr w:rsidR="00D65498" w14:paraId="00A1BB26" w14:textId="77777777" w:rsidTr="00D65498">
        <w:tc>
          <w:tcPr>
            <w:tcW w:w="2325" w:type="dxa"/>
          </w:tcPr>
          <w:p w14:paraId="0AE63D65" w14:textId="5A189342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param, short centre)</w:t>
            </w:r>
          </w:p>
        </w:tc>
        <w:tc>
          <w:tcPr>
            <w:tcW w:w="2632" w:type="dxa"/>
          </w:tcPr>
          <w:p w14:paraId="39A5479D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прямоугольника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4B92386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признак построения обозначения центра: </w:t>
            </w:r>
          </w:p>
          <w:p w14:paraId="1D94806E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нет осей, </w:t>
            </w:r>
          </w:p>
          <w:p w14:paraId="650FD101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значок осей (маленький "крестик"), </w:t>
            </w:r>
          </w:p>
          <w:p w14:paraId="2AD1F36C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горизонтальная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ось, </w:t>
            </w:r>
          </w:p>
          <w:p w14:paraId="3DCDF1C1" w14:textId="53744AD4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обе оси.</w:t>
            </w:r>
          </w:p>
        </w:tc>
        <w:tc>
          <w:tcPr>
            <w:tcW w:w="2069" w:type="dxa"/>
          </w:tcPr>
          <w:p w14:paraId="7ECBBF24" w14:textId="77777777" w:rsidR="00D65498" w:rsidRPr="00CC5BBA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удачного завершения,</w:t>
            </w:r>
          </w:p>
          <w:p w14:paraId="6970BF49" w14:textId="77777777" w:rsidR="00D65498" w:rsidRPr="00CC5BBA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20C05D72" w14:textId="77777777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9" w:type="dxa"/>
          </w:tcPr>
          <w:p w14:paraId="0ECD9A36" w14:textId="77777777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D72575" w14:textId="77777777" w:rsidR="00D65498" w:rsidRPr="00FC1DC5" w:rsidRDefault="00D6549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93E1A" w14:textId="160FC08B" w:rsidR="00813B63" w:rsidRPr="00760123" w:rsidRDefault="00337F4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854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и свойства и</w:t>
      </w:r>
      <w:r w:rsidR="00813B63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13B63">
        <w:rPr>
          <w:rFonts w:ascii="Times New Roman" w:hAnsi="Times New Roman" w:cs="Times New Roman"/>
          <w:sz w:val="28"/>
          <w:szCs w:val="28"/>
        </w:rPr>
        <w:t xml:space="preserve"> </w:t>
      </w:r>
      <w:r w:rsidR="00813B63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3B63" w14:paraId="788E865E" w14:textId="77777777" w:rsidTr="00813B63">
        <w:tc>
          <w:tcPr>
            <w:tcW w:w="2336" w:type="dxa"/>
          </w:tcPr>
          <w:p w14:paraId="51750A8C" w14:textId="7DD9F7C8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22288E9" w14:textId="7FBD5FD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1EB0346" w14:textId="0C77585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3FE969D9" w14:textId="2FCB86C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3B63" w:rsidRPr="00CC70D1" w14:paraId="01E03448" w14:textId="77777777" w:rsidTr="00813B63">
        <w:tc>
          <w:tcPr>
            <w:tcW w:w="2336" w:type="dxa"/>
          </w:tcPr>
          <w:p w14:paraId="0EC5AA81" w14:textId="1F539F5F" w:rsidR="00813B63" w:rsidRPr="00CC70D1" w:rsidRDefault="00CC70D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2336" w:type="dxa"/>
          </w:tcPr>
          <w:p w14:paraId="502ACF22" w14:textId="187C9C54" w:rsidR="00813B63" w:rsidRDefault="00CC70D1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89B7F6E" w14:textId="54B250C4" w:rsidR="00CC70D1" w:rsidRPr="00CC70D1" w:rsidRDefault="00CC70D1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C7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CC70D1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15593501" w14:textId="77777777" w:rsidR="00813B63" w:rsidRPr="00CC70D1" w:rsidRDefault="00813B63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A531F30" w14:textId="4AFE9926" w:rsidR="00813B63" w:rsidRPr="00CC70D1" w:rsidRDefault="00372B2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B2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372B21" w:rsidRPr="00CC70D1" w14:paraId="58CE6E8C" w14:textId="77777777" w:rsidTr="00813B63">
        <w:tc>
          <w:tcPr>
            <w:tcW w:w="2336" w:type="dxa"/>
          </w:tcPr>
          <w:p w14:paraId="2944A66B" w14:textId="4DFD2F9A" w:rsidR="00372B21" w:rsidRDefault="00372B2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2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GetDefinition()</w:t>
            </w:r>
          </w:p>
        </w:tc>
        <w:tc>
          <w:tcPr>
            <w:tcW w:w="2336" w:type="dxa"/>
          </w:tcPr>
          <w:p w14:paraId="49B1307C" w14:textId="2C78267E" w:rsidR="00372B21" w:rsidRDefault="00495937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8263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D9DE82E" w14:textId="736CB03E" w:rsidR="00372B21" w:rsidRPr="00CC70D1" w:rsidRDefault="00D86928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8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казатель</w:t>
            </w:r>
            <w:r w:rsidR="00495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 интерфейс IDispatch</w:t>
            </w:r>
          </w:p>
        </w:tc>
        <w:tc>
          <w:tcPr>
            <w:tcW w:w="2337" w:type="dxa"/>
          </w:tcPr>
          <w:p w14:paraId="1DE0EC1A" w14:textId="6FF3E4F9" w:rsidR="00372B21" w:rsidRPr="001F5516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38263C" w:rsidRPr="00CC70D1" w14:paraId="3B95FD83" w14:textId="77777777" w:rsidTr="00813B63">
        <w:tc>
          <w:tcPr>
            <w:tcW w:w="2336" w:type="dxa"/>
          </w:tcPr>
          <w:p w14:paraId="75274F00" w14:textId="53F2A965" w:rsidR="0038263C" w:rsidRPr="00372B21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2336" w:type="dxa"/>
          </w:tcPr>
          <w:p w14:paraId="000EB4C8" w14:textId="0FEDB905" w:rsidR="0038263C" w:rsidRDefault="00BE0889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8263C"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4F3A00D9" w14:textId="6CBF8762" w:rsidR="0038263C" w:rsidRDefault="0038263C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</w:tc>
        <w:tc>
          <w:tcPr>
            <w:tcW w:w="2337" w:type="dxa"/>
          </w:tcPr>
          <w:p w14:paraId="7F3F5467" w14:textId="5CA7B0F9" w:rsidR="0038263C" w:rsidRPr="0038263C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C955C69" w14:textId="2AD7BFF5" w:rsidR="00813B63" w:rsidRDefault="00813B6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BE648" w14:textId="22939820" w:rsidR="009F5C67" w:rsidRPr="00760123" w:rsidRDefault="0076012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854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1E0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используемые методы и</w:t>
      </w:r>
      <w:r w:rsidR="009F5C67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F5C67">
        <w:rPr>
          <w:rFonts w:ascii="Times New Roman" w:hAnsi="Times New Roman" w:cs="Times New Roman"/>
          <w:sz w:val="28"/>
          <w:szCs w:val="28"/>
        </w:rPr>
        <w:t xml:space="preserve"> </w:t>
      </w:r>
      <w:r w:rsidR="009F5C67">
        <w:rPr>
          <w:rFonts w:ascii="Times New Roman" w:hAnsi="Times New Roman" w:cs="Times New Roman"/>
          <w:sz w:val="28"/>
          <w:szCs w:val="28"/>
          <w:lang w:val="en-US"/>
        </w:rPr>
        <w:t>ksPart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5C67" w14:paraId="7FEF09B3" w14:textId="77777777" w:rsidTr="009F5C67">
        <w:tc>
          <w:tcPr>
            <w:tcW w:w="2336" w:type="dxa"/>
          </w:tcPr>
          <w:p w14:paraId="34C21EA4" w14:textId="7BD930D9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61E4389" w14:textId="4976C83C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22119CF6" w14:textId="6CB8A5B3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18BF5A11" w14:textId="103AA357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F5C67" w14:paraId="391085C8" w14:textId="77777777" w:rsidTr="009F5C67">
        <w:tc>
          <w:tcPr>
            <w:tcW w:w="2336" w:type="dxa"/>
          </w:tcPr>
          <w:p w14:paraId="10541BD4" w14:textId="00ECF395" w:rsidR="009F5C67" w:rsidRPr="00052B04" w:rsidRDefault="00052B04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GetPart(long type)</w:t>
            </w:r>
          </w:p>
        </w:tc>
        <w:tc>
          <w:tcPr>
            <w:tcW w:w="2336" w:type="dxa"/>
          </w:tcPr>
          <w:p w14:paraId="40E82B9B" w14:textId="6B0A7094" w:rsidR="00052B04" w:rsidRPr="00052B04" w:rsidRDefault="00052B04" w:rsidP="00052B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компонента</w:t>
            </w:r>
          </w:p>
          <w:p w14:paraId="05BC5AFA" w14:textId="77777777" w:rsidR="009F5C67" w:rsidRDefault="009F5C67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25FADCD3" w14:textId="45EA2144" w:rsidR="009F5C67" w:rsidRPr="00B64C28" w:rsidRDefault="002E6FAD" w:rsidP="00B6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B64C28"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</w:t>
            </w:r>
          </w:p>
        </w:tc>
        <w:tc>
          <w:tcPr>
            <w:tcW w:w="2337" w:type="dxa"/>
          </w:tcPr>
          <w:p w14:paraId="23F64061" w14:textId="61581F6A" w:rsidR="009F5C67" w:rsidRPr="00B64C28" w:rsidRDefault="00B64C28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</w:t>
            </w:r>
          </w:p>
        </w:tc>
      </w:tr>
    </w:tbl>
    <w:p w14:paraId="4801037F" w14:textId="47836977" w:rsidR="009F5C67" w:rsidRDefault="00157E57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046F" w14:paraId="6F87E14A" w14:textId="77777777" w:rsidTr="00C3046F">
        <w:tc>
          <w:tcPr>
            <w:tcW w:w="2336" w:type="dxa"/>
          </w:tcPr>
          <w:p w14:paraId="07F6EB63" w14:textId="7777777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B0F58E" w14:textId="7777777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DC91217" w14:textId="420B0FB6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компонента </w:t>
            </w:r>
            <w:r w:rsidRPr="00B64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B64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37" w:type="dxa"/>
          </w:tcPr>
          <w:p w14:paraId="55C7DD76" w14:textId="0CBA176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>компонента в соответствии с заданным типом</w:t>
            </w:r>
          </w:p>
        </w:tc>
      </w:tr>
      <w:tr w:rsidR="00C3046F" w14:paraId="33CF0284" w14:textId="77777777" w:rsidTr="00C3046F">
        <w:tc>
          <w:tcPr>
            <w:tcW w:w="2336" w:type="dxa"/>
          </w:tcPr>
          <w:p w14:paraId="4ADAC387" w14:textId="1938A2CF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EntityCollection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</w:t>
            </w:r>
            <w:r w:rsidRPr="00D56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58BDE65" w14:textId="77E49892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9E1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E174C">
              <w:rPr>
                <w:rFonts w:ascii="Times New Roman" w:hAnsi="Times New Roman" w:cs="Times New Roman"/>
                <w:sz w:val="28"/>
                <w:szCs w:val="28"/>
              </w:rPr>
              <w:t>тип объектов, содержащихся в массиве</w:t>
            </w:r>
          </w:p>
        </w:tc>
        <w:tc>
          <w:tcPr>
            <w:tcW w:w="2336" w:type="dxa"/>
          </w:tcPr>
          <w:p w14:paraId="21DFA60E" w14:textId="38B89E6A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ksEntityCollection или IEntityCollection</w:t>
            </w:r>
          </w:p>
        </w:tc>
        <w:tc>
          <w:tcPr>
            <w:tcW w:w="2337" w:type="dxa"/>
          </w:tcPr>
          <w:p w14:paraId="1BF22701" w14:textId="051115D9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CC3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046F" w14:paraId="785139F2" w14:textId="77777777" w:rsidTr="00C3046F">
        <w:tc>
          <w:tcPr>
            <w:tcW w:w="2336" w:type="dxa"/>
          </w:tcPr>
          <w:p w14:paraId="27A061CA" w14:textId="2CD3163D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NewEntity(</w:t>
            </w:r>
            <w:r w:rsidRPr="001B3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ED44212" w14:textId="46F31A8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36" w:type="dxa"/>
          </w:tcPr>
          <w:p w14:paraId="3FF79584" w14:textId="43A669B4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739DE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 или IEntity</w:t>
            </w:r>
          </w:p>
        </w:tc>
        <w:tc>
          <w:tcPr>
            <w:tcW w:w="2337" w:type="dxa"/>
          </w:tcPr>
          <w:p w14:paraId="182FAECA" w14:textId="4590373E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221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  <w:tr w:rsidR="00C3046F" w14:paraId="762D354F" w14:textId="77777777" w:rsidTr="00C3046F">
        <w:tc>
          <w:tcPr>
            <w:tcW w:w="2336" w:type="dxa"/>
          </w:tcPr>
          <w:p w14:paraId="5F28EC74" w14:textId="291C18AD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</w:t>
            </w:r>
            <w:r w:rsidRPr="001B3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003FB94" w14:textId="10940E1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36" w:type="dxa"/>
          </w:tcPr>
          <w:p w14:paraId="73D723A5" w14:textId="2E98309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739DE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 или IEntity</w:t>
            </w:r>
          </w:p>
        </w:tc>
        <w:tc>
          <w:tcPr>
            <w:tcW w:w="2337" w:type="dxa"/>
          </w:tcPr>
          <w:p w14:paraId="1F7F6AB4" w14:textId="145861BF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6E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25CE16CC" w14:textId="77777777" w:rsidR="00157E57" w:rsidRDefault="00157E57" w:rsidP="00794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54414" w14:textId="3F799136" w:rsidR="00AE031A" w:rsidRPr="00561F78" w:rsidRDefault="00AE031A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="008C087B">
        <w:rPr>
          <w:rFonts w:ascii="Times New Roman" w:hAnsi="Times New Roman" w:cs="Times New Roman"/>
          <w:sz w:val="28"/>
          <w:szCs w:val="28"/>
        </w:rPr>
        <w:t>–</w:t>
      </w:r>
      <w:r w:rsidR="008C087B" w:rsidRPr="00561F78">
        <w:rPr>
          <w:rFonts w:ascii="Times New Roman" w:hAnsi="Times New Roman" w:cs="Times New Roman"/>
          <w:sz w:val="28"/>
          <w:szCs w:val="28"/>
        </w:rPr>
        <w:t xml:space="preserve"> </w:t>
      </w:r>
      <w:r w:rsidR="008C087B">
        <w:rPr>
          <w:rFonts w:ascii="Times New Roman" w:hAnsi="Times New Roman" w:cs="Times New Roman"/>
          <w:sz w:val="28"/>
          <w:szCs w:val="28"/>
        </w:rPr>
        <w:t>используемые</w:t>
      </w:r>
      <w:r>
        <w:rPr>
          <w:rFonts w:ascii="Times New Roman" w:hAnsi="Times New Roman" w:cs="Times New Roman"/>
          <w:sz w:val="28"/>
          <w:szCs w:val="28"/>
        </w:rPr>
        <w:t xml:space="preserve">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3552" w14:paraId="6518E2FC" w14:textId="77777777" w:rsidTr="004C3552">
        <w:tc>
          <w:tcPr>
            <w:tcW w:w="2336" w:type="dxa"/>
          </w:tcPr>
          <w:p w14:paraId="46037D21" w14:textId="13935165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EE4464A" w14:textId="07050778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66693C8D" w14:textId="476B4C1A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6E44EBD9" w14:textId="1406BCA6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3552" w14:paraId="1504DC05" w14:textId="77777777" w:rsidTr="004C3552">
        <w:tc>
          <w:tcPr>
            <w:tcW w:w="2336" w:type="dxa"/>
          </w:tcPr>
          <w:p w14:paraId="06C8C0D5" w14:textId="17D0F45E" w:rsidR="004C3552" w:rsidRPr="00F52BC8" w:rsidRDefault="00F52BC8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BeginEdit()</w:t>
            </w:r>
          </w:p>
        </w:tc>
        <w:tc>
          <w:tcPr>
            <w:tcW w:w="2336" w:type="dxa"/>
          </w:tcPr>
          <w:p w14:paraId="5E9A5257" w14:textId="018ED2AA" w:rsidR="004C3552" w:rsidRDefault="00F47FE2" w:rsidP="00F47F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6155BED3" w14:textId="7544E11A" w:rsidR="004C3552" w:rsidRDefault="00833C0F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833C0F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ksDocument2D</w:t>
            </w:r>
          </w:p>
        </w:tc>
        <w:tc>
          <w:tcPr>
            <w:tcW w:w="2337" w:type="dxa"/>
          </w:tcPr>
          <w:p w14:paraId="3186A215" w14:textId="1C34B945" w:rsidR="004C3552" w:rsidRDefault="009C3606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606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AE3DDF" w14:paraId="76E492AA" w14:textId="77777777" w:rsidTr="004C3552">
        <w:tc>
          <w:tcPr>
            <w:tcW w:w="2336" w:type="dxa"/>
          </w:tcPr>
          <w:p w14:paraId="69A68693" w14:textId="381C796D" w:rsidR="00AE3DDF" w:rsidRPr="00AE3DDF" w:rsidRDefault="00AE3DDF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3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  <w:r w:rsidR="00E07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AE3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(LPDISPATCH plane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3485B6BB" w14:textId="1502E726" w:rsidR="00AE3DDF" w:rsidRDefault="00DE75C6" w:rsidP="00E74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базовой плоскости эскиза ksEntity или IEntity</w:t>
            </w:r>
          </w:p>
        </w:tc>
        <w:tc>
          <w:tcPr>
            <w:tcW w:w="2336" w:type="dxa"/>
          </w:tcPr>
          <w:p w14:paraId="0BDE49A3" w14:textId="383DF116" w:rsidR="00DE75C6" w:rsidRPr="00DE75C6" w:rsidRDefault="00DE75C6" w:rsidP="00DE7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08BFEB0B" w14:textId="77777777" w:rsidR="00AE3DDF" w:rsidRDefault="00AE3DDF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5A8C6EF" w14:textId="007293AE" w:rsidR="00AE3DDF" w:rsidRPr="009C3606" w:rsidRDefault="004675EA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75EA">
              <w:rPr>
                <w:rFonts w:ascii="Times New Roman" w:hAnsi="Times New Roman" w:cs="Times New Roman"/>
                <w:sz w:val="28"/>
                <w:szCs w:val="28"/>
              </w:rPr>
              <w:t>Изменить базовую плоскость эскиза</w:t>
            </w:r>
          </w:p>
        </w:tc>
      </w:tr>
      <w:tr w:rsidR="008264AA" w14:paraId="6326953D" w14:textId="77777777" w:rsidTr="004C3552">
        <w:tc>
          <w:tcPr>
            <w:tcW w:w="2336" w:type="dxa"/>
          </w:tcPr>
          <w:p w14:paraId="189826CF" w14:textId="2DC872CF" w:rsidR="008264AA" w:rsidRPr="00AE3DDF" w:rsidRDefault="008264AA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EndEdit()</w:t>
            </w:r>
          </w:p>
        </w:tc>
        <w:tc>
          <w:tcPr>
            <w:tcW w:w="2336" w:type="dxa"/>
          </w:tcPr>
          <w:p w14:paraId="201580D5" w14:textId="581D5598" w:rsidR="008264AA" w:rsidRDefault="00BC14F1" w:rsidP="00BC1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8CF504B" w14:textId="5A039FFB" w:rsidR="008264AA" w:rsidRPr="008264AA" w:rsidRDefault="008264AA" w:rsidP="00826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4AA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264A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73FC369B" w14:textId="77777777" w:rsidR="008264AA" w:rsidRPr="00DE75C6" w:rsidRDefault="008264AA" w:rsidP="00DE7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DC7C03C" w14:textId="0EAC289A" w:rsidR="008264AA" w:rsidRPr="004675EA" w:rsidRDefault="000D5965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965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2186DFA6" w14:textId="44379F10" w:rsidR="008C087B" w:rsidRDefault="008C087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DF5EA" w14:textId="5021A5B7" w:rsidR="002A7301" w:rsidRDefault="002A7301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2A730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методы интерфейса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ksBaseExtructionBaseDefinition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6EC8" w14:paraId="18C0B4E5" w14:textId="77777777" w:rsidTr="00486EC8">
        <w:tc>
          <w:tcPr>
            <w:tcW w:w="2336" w:type="dxa"/>
          </w:tcPr>
          <w:p w14:paraId="7B16C413" w14:textId="7E2BC6F8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36D12E0" w14:textId="3CF5A817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7A79EC85" w14:textId="24839EE7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32739FA8" w14:textId="2795D3DD" w:rsidR="00486EC8" w:rsidRDefault="004B0F3D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6EC8" w:rsidRPr="00D941D4" w14:paraId="00CF6EA8" w14:textId="77777777" w:rsidTr="00486EC8">
        <w:tc>
          <w:tcPr>
            <w:tcW w:w="2336" w:type="dxa"/>
          </w:tcPr>
          <w:p w14:paraId="33E865E5" w14:textId="6410C46F" w:rsidR="00486EC8" w:rsidRPr="00D83C30" w:rsidRDefault="00D83C30" w:rsidP="00D83C3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</w:t>
            </w:r>
            <w:r w:rsidR="006E5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forward, short type, double depth, double draftValue, </w:t>
            </w:r>
            <w:r w:rsidR="00245A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draftOutward);</w:t>
            </w:r>
          </w:p>
        </w:tc>
        <w:tc>
          <w:tcPr>
            <w:tcW w:w="2336" w:type="dxa"/>
          </w:tcPr>
          <w:p w14:paraId="488EF8AA" w14:textId="56457056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orward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направление выдавливания:</w:t>
            </w:r>
          </w:p>
          <w:p w14:paraId="2FE6623B" w14:textId="76BA1887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прямое направление,</w:t>
            </w:r>
          </w:p>
          <w:p w14:paraId="7AF448AB" w14:textId="3F4F0A3E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обратное направление.</w:t>
            </w:r>
          </w:p>
          <w:p w14:paraId="0DC42238" w14:textId="02EF6C57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тип выдавливания,</w:t>
            </w:r>
          </w:p>
          <w:p w14:paraId="09332A4B" w14:textId="6234E40B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глубина выдавливания,</w:t>
            </w:r>
          </w:p>
          <w:p w14:paraId="584CE3BA" w14:textId="18FAB75E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r w:rsidR="004B0318"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0318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угол уклона,</w:t>
            </w:r>
          </w:p>
          <w:p w14:paraId="7C32DCB5" w14:textId="3BD73849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684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направление уклона:</w:t>
            </w:r>
          </w:p>
          <w:p w14:paraId="4649F853" w14:textId="07BF4412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3911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</w:t>
            </w:r>
          </w:p>
          <w:p w14:paraId="1EC869A3" w14:textId="6407C6F0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="00F83911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7903">
              <w:rPr>
                <w:rFonts w:ascii="Times New Roman" w:hAnsi="Times New Roman" w:cs="Times New Roman"/>
                <w:sz w:val="28"/>
                <w:szCs w:val="28"/>
              </w:rPr>
              <w:t>уклон внутрь.</w:t>
            </w:r>
          </w:p>
          <w:p w14:paraId="7599DE93" w14:textId="77777777" w:rsidR="00486EC8" w:rsidRPr="00D83C30" w:rsidRDefault="00486EC8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631456FF" w14:textId="52B391BE" w:rsidR="005E2ABC" w:rsidRPr="005E2ABC" w:rsidRDefault="005E2ABC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завершения,</w:t>
            </w:r>
          </w:p>
          <w:p w14:paraId="0B5BC61F" w14:textId="301BFFEC" w:rsidR="005E2ABC" w:rsidRPr="005E2ABC" w:rsidRDefault="005E2ABC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2AFCAC2F" w14:textId="77777777" w:rsidR="00486EC8" w:rsidRPr="005E2ABC" w:rsidRDefault="00486EC8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A664770" w14:textId="503E574D" w:rsidR="00486EC8" w:rsidRPr="00D941D4" w:rsidRDefault="00D941D4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41D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045E70" w:rsidRPr="00D941D4" w14:paraId="6A515352" w14:textId="77777777" w:rsidTr="00486EC8">
        <w:tc>
          <w:tcPr>
            <w:tcW w:w="2336" w:type="dxa"/>
          </w:tcPr>
          <w:p w14:paraId="2817360A" w14:textId="4103C99A" w:rsidR="00045E70" w:rsidRPr="00D83C30" w:rsidRDefault="00045E70" w:rsidP="00D83C3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2336" w:type="dxa"/>
          </w:tcPr>
          <w:p w14:paraId="5C399617" w14:textId="1AE984F3" w:rsidR="00C03CC4" w:rsidRPr="00C03CC4" w:rsidRDefault="00C03CC4" w:rsidP="00C03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ketch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эскиза 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</w:p>
          <w:p w14:paraId="1D80E98A" w14:textId="77777777" w:rsidR="00045E70" w:rsidRPr="00C03CC4" w:rsidRDefault="00045E70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FF21EF" w14:textId="42B4FEFA" w:rsidR="00D32B8F" w:rsidRPr="00D32B8F" w:rsidRDefault="00D32B8F" w:rsidP="00D32B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завершения,</w:t>
            </w:r>
          </w:p>
          <w:p w14:paraId="1139BC62" w14:textId="0A213293" w:rsidR="00D32B8F" w:rsidRPr="00D32B8F" w:rsidRDefault="00D32B8F" w:rsidP="00D32B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758C06AE" w14:textId="77777777" w:rsidR="00045E70" w:rsidRPr="00C03CC4" w:rsidRDefault="00045E70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7E94038" w14:textId="4B78F1A7" w:rsidR="00045E70" w:rsidRPr="00D941D4" w:rsidRDefault="00C5020C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20C">
              <w:rPr>
                <w:rFonts w:ascii="Times New Roman" w:hAnsi="Times New Roman" w:cs="Times New Roman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35DF409D" w14:textId="176B9BF4" w:rsidR="00486EC8" w:rsidRDefault="00486EC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1FD00" w14:textId="32909BCC" w:rsidR="00B4125C" w:rsidRPr="00B4125C" w:rsidRDefault="00B4125C" w:rsidP="00B41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 –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методы интерфейса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 w:rsidRPr="00B4125C">
        <w:rPr>
          <w:rFonts w:ascii="Times New Roman" w:hAnsi="Times New Roman" w:cs="Times New Roman"/>
          <w:sz w:val="28"/>
          <w:szCs w:val="28"/>
          <w:lang w:val="en-US"/>
        </w:rPr>
        <w:t>ksMeshCopyDefinition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0F3D" w14:paraId="449BA97F" w14:textId="77777777" w:rsidTr="004B0F3D">
        <w:tc>
          <w:tcPr>
            <w:tcW w:w="2336" w:type="dxa"/>
          </w:tcPr>
          <w:p w14:paraId="48472653" w14:textId="0D866B19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C961451" w14:textId="2961EA4F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4966348" w14:textId="265C45F6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286BA4BD" w14:textId="39ED85A6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B0F3D" w:rsidRPr="00D76C75" w14:paraId="4748EF3A" w14:textId="77777777" w:rsidTr="004B0F3D">
        <w:tc>
          <w:tcPr>
            <w:tcW w:w="2336" w:type="dxa"/>
          </w:tcPr>
          <w:p w14:paraId="22C247E1" w14:textId="7F52B39A" w:rsidR="004B0F3D" w:rsidRPr="00DC7C74" w:rsidRDefault="00DC7C74" w:rsidP="00DC7C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SetCopyParam</w:t>
            </w:r>
            <w:r w:rsid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AlongAxis (BOOL firstAxis, double angle, long </w:t>
            </w:r>
          </w:p>
        </w:tc>
        <w:tc>
          <w:tcPr>
            <w:tcW w:w="2336" w:type="dxa"/>
          </w:tcPr>
          <w:p w14:paraId="326AF0CA" w14:textId="04C01DEC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firstAxis</w:t>
            </w:r>
            <w:r w:rsidR="00DB3B9B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ось:</w:t>
            </w:r>
          </w:p>
          <w:p w14:paraId="756F7E31" w14:textId="7C931192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="0059021D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2DD8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C58E662" w14:textId="2FDA911D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FALSE </w:t>
            </w:r>
            <w:r w:rsidR="0059021D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2DD8">
              <w:rPr>
                <w:rFonts w:ascii="Times New Roman" w:hAnsi="Times New Roman" w:cs="Times New Roman"/>
                <w:sz w:val="28"/>
                <w:szCs w:val="28"/>
              </w:rPr>
              <w:t>вторая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4C34F1" w14:textId="10B06FB8" w:rsidR="004B0F3D" w:rsidRPr="0059021D" w:rsidRDefault="0059021D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43E34"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43E34"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угол наклона оси,</w:t>
            </w:r>
          </w:p>
        </w:tc>
        <w:tc>
          <w:tcPr>
            <w:tcW w:w="2336" w:type="dxa"/>
          </w:tcPr>
          <w:p w14:paraId="403632FF" w14:textId="3E16A8D6" w:rsidR="00D76C75" w:rsidRPr="00D76C75" w:rsidRDefault="00D76C75" w:rsidP="00D76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3F4F8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1097CFDB" w14:textId="77777777" w:rsidR="004B0F3D" w:rsidRPr="00D76C75" w:rsidRDefault="004B0F3D" w:rsidP="004B0F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B0DB0EB" w14:textId="780A4C1B" w:rsidR="004B0F3D" w:rsidRPr="00D76C75" w:rsidRDefault="003F4F84" w:rsidP="004B0F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F8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копирования вдоль оси</w:t>
            </w:r>
          </w:p>
        </w:tc>
      </w:tr>
    </w:tbl>
    <w:p w14:paraId="164A8FF9" w14:textId="7866F2DA" w:rsidR="00B4125C" w:rsidRDefault="00561F7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1F78" w:rsidRPr="00561F78" w14:paraId="3F945DD9" w14:textId="77777777" w:rsidTr="00561F78">
        <w:tc>
          <w:tcPr>
            <w:tcW w:w="2336" w:type="dxa"/>
          </w:tcPr>
          <w:p w14:paraId="5222DEB7" w14:textId="22C10A71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count, double step, BOOL factor);</w:t>
            </w:r>
          </w:p>
        </w:tc>
        <w:tc>
          <w:tcPr>
            <w:tcW w:w="2336" w:type="dxa"/>
          </w:tcPr>
          <w:p w14:paraId="22682C97" w14:textId="77777777" w:rsidR="00561F78" w:rsidRPr="00E43E34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копий,</w:t>
            </w:r>
          </w:p>
          <w:p w14:paraId="11835F8B" w14:textId="77777777" w:rsidR="00561F78" w:rsidRPr="00E43E34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шаг вдоль оси, </w:t>
            </w:r>
          </w:p>
          <w:p w14:paraId="1EC6E820" w14:textId="77F5244B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признак полного шага</w:t>
            </w:r>
          </w:p>
        </w:tc>
        <w:tc>
          <w:tcPr>
            <w:tcW w:w="2336" w:type="dxa"/>
          </w:tcPr>
          <w:p w14:paraId="4FC3DEB4" w14:textId="77777777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8437962" w14:textId="77777777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618662F" w14:textId="774B2F27" w:rsidR="00B47194" w:rsidRDefault="001D407B" w:rsidP="001D407B">
      <w:pPr>
        <w:pStyle w:val="2"/>
      </w:pPr>
      <w:bookmarkStart w:id="30" w:name="_Toc151337564"/>
      <w:r w:rsidRPr="001D407B">
        <w:t xml:space="preserve">1.3 </w:t>
      </w:r>
      <w:r>
        <w:t xml:space="preserve">Обзор аналогов </w:t>
      </w:r>
      <w:r w:rsidR="00FD06F4">
        <w:t>плаг</w:t>
      </w:r>
      <w:r w:rsidR="00933437">
        <w:t>ина</w:t>
      </w:r>
      <w:bookmarkEnd w:id="30"/>
    </w:p>
    <w:p w14:paraId="1A5CF0C5" w14:textId="7440C0B9" w:rsidR="00CC7D6A" w:rsidRPr="003118F8" w:rsidRDefault="00CC7D6A" w:rsidP="00CC7D6A">
      <w:pPr>
        <w:pStyle w:val="3"/>
      </w:pPr>
      <w:bookmarkStart w:id="31" w:name="_Toc151337565"/>
      <w:r>
        <w:t>1.3.1 Плагин</w:t>
      </w:r>
      <w:r w:rsidR="00A20333">
        <w:t>ы</w:t>
      </w:r>
      <w:r>
        <w:t xml:space="preserve"> по серии 1.450.3. Лестницы и ограждения</w:t>
      </w:r>
      <w:r w:rsidR="003118F8">
        <w:t xml:space="preserve"> </w:t>
      </w:r>
      <w:r w:rsidR="003118F8">
        <w:rPr>
          <w:lang w:val="en-US"/>
        </w:rPr>
        <w:t>Tekla</w:t>
      </w:r>
      <w:r w:rsidR="003118F8" w:rsidRPr="003118F8">
        <w:t xml:space="preserve"> </w:t>
      </w:r>
      <w:r w:rsidR="003118F8">
        <w:t xml:space="preserve">для САПР </w:t>
      </w:r>
      <w:r w:rsidR="003118F8">
        <w:rPr>
          <w:lang w:val="en-US"/>
        </w:rPr>
        <w:t>Tekla</w:t>
      </w:r>
      <w:r w:rsidR="003118F8" w:rsidRPr="003118F8">
        <w:t xml:space="preserve"> </w:t>
      </w:r>
      <w:r w:rsidR="003118F8">
        <w:rPr>
          <w:lang w:val="en-US"/>
        </w:rPr>
        <w:t>Structures</w:t>
      </w:r>
      <w:bookmarkEnd w:id="31"/>
    </w:p>
    <w:p w14:paraId="3B42FDFC" w14:textId="2E0BE4BA" w:rsidR="00FA3A91" w:rsidRPr="00A0249C" w:rsidRDefault="00CC7D6A" w:rsidP="00A2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аналогом</w:t>
      </w:r>
      <w:r w:rsidR="003118F8">
        <w:rPr>
          <w:rFonts w:ascii="Times New Roman" w:hAnsi="Times New Roman" w:cs="Times New Roman"/>
          <w:sz w:val="28"/>
          <w:szCs w:val="28"/>
        </w:rPr>
        <w:t xml:space="preserve"> </w:t>
      </w:r>
      <w:r w:rsidR="00A20333">
        <w:rPr>
          <w:rFonts w:ascii="Times New Roman" w:hAnsi="Times New Roman" w:cs="Times New Roman"/>
          <w:sz w:val="28"/>
          <w:szCs w:val="28"/>
        </w:rPr>
        <w:t>является пакет плагинов</w:t>
      </w:r>
      <w:r w:rsidR="00A20333" w:rsidRPr="00A20333">
        <w:t xml:space="preserve"> </w:t>
      </w:r>
      <w:r w:rsidR="00A20333" w:rsidRPr="00A20333">
        <w:rPr>
          <w:rFonts w:ascii="Times New Roman" w:hAnsi="Times New Roman" w:cs="Times New Roman"/>
          <w:sz w:val="28"/>
          <w:szCs w:val="28"/>
        </w:rPr>
        <w:t>по “серии 1.450.3. Лестницы и ограждения Tekla”</w:t>
      </w:r>
      <w:r w:rsidR="00600A1B">
        <w:rPr>
          <w:rFonts w:ascii="Times New Roman" w:hAnsi="Times New Roman" w:cs="Times New Roman"/>
          <w:sz w:val="28"/>
          <w:szCs w:val="28"/>
        </w:rPr>
        <w:t xml:space="preserve"> </w:t>
      </w:r>
      <w:r w:rsidR="00600A1B" w:rsidRPr="00600A1B">
        <w:rPr>
          <w:rFonts w:ascii="Times New Roman" w:hAnsi="Times New Roman" w:cs="Times New Roman"/>
          <w:sz w:val="28"/>
          <w:szCs w:val="28"/>
        </w:rPr>
        <w:t>[</w:t>
      </w:r>
      <w:hyperlink r:id="rId11" w:history="1">
        <w:r w:rsidR="00600A1B" w:rsidRPr="00600A1B">
          <w:rPr>
            <w:rStyle w:val="ae"/>
            <w:rFonts w:ascii="Times New Roman" w:hAnsi="Times New Roman" w:cs="Times New Roman"/>
            <w:sz w:val="28"/>
            <w:szCs w:val="28"/>
          </w:rPr>
          <w:t>4</w:t>
        </w:r>
      </w:hyperlink>
      <w:r w:rsidR="00600A1B" w:rsidRPr="00600A1B">
        <w:rPr>
          <w:rFonts w:ascii="Times New Roman" w:hAnsi="Times New Roman" w:cs="Times New Roman"/>
          <w:sz w:val="28"/>
          <w:szCs w:val="28"/>
        </w:rPr>
        <w:t>]</w:t>
      </w:r>
      <w:r w:rsidR="00A20333" w:rsidRP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>
        <w:rPr>
          <w:rFonts w:ascii="Times New Roman" w:hAnsi="Times New Roman" w:cs="Times New Roman"/>
          <w:sz w:val="28"/>
          <w:szCs w:val="28"/>
        </w:rPr>
        <w:t>в который входит плагин</w:t>
      </w:r>
      <w:r w:rsidR="00C4510C" w:rsidRPr="00C4510C">
        <w:rPr>
          <w:rFonts w:ascii="Times New Roman" w:hAnsi="Times New Roman" w:cs="Times New Roman"/>
          <w:sz w:val="28"/>
          <w:szCs w:val="28"/>
        </w:rPr>
        <w:t xml:space="preserve">, </w:t>
      </w:r>
      <w:r w:rsidR="00C4510C">
        <w:rPr>
          <w:rFonts w:ascii="Times New Roman" w:hAnsi="Times New Roman" w:cs="Times New Roman"/>
          <w:sz w:val="28"/>
          <w:szCs w:val="28"/>
        </w:rPr>
        <w:t>предназначенный</w:t>
      </w:r>
      <w:r w:rsidR="00A20333">
        <w:rPr>
          <w:rFonts w:ascii="Times New Roman" w:hAnsi="Times New Roman" w:cs="Times New Roman"/>
          <w:sz w:val="28"/>
          <w:szCs w:val="28"/>
        </w:rPr>
        <w:t xml:space="preserve"> для моделирования стремянки</w:t>
      </w:r>
      <w:r w:rsidR="00C4510C">
        <w:rPr>
          <w:rFonts w:ascii="Times New Roman" w:hAnsi="Times New Roman" w:cs="Times New Roman"/>
          <w:sz w:val="28"/>
          <w:szCs w:val="28"/>
        </w:rPr>
        <w:t xml:space="preserve"> </w:t>
      </w:r>
      <w:r w:rsidR="00C4510C" w:rsidRPr="00C4510C">
        <w:rPr>
          <w:rFonts w:ascii="Times New Roman" w:hAnsi="Times New Roman" w:cs="Times New Roman"/>
          <w:sz w:val="28"/>
          <w:szCs w:val="28"/>
        </w:rPr>
        <w:t>по серии “1.450.3-7.94 выпуск 2. Конструкции из горячекатаных профилей</w:t>
      </w:r>
      <w:r w:rsidR="00C4510C" w:rsidRPr="00CE35F0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. Основными данного плагина являются четыре вкладки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Стремянка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Ограждение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Узлы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Детали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>.</w:t>
      </w:r>
      <w:r w:rsidR="00C4510C" w:rsidRPr="00C4510C">
        <w:rPr>
          <w:rFonts w:ascii="Times New Roman" w:hAnsi="Times New Roman" w:cs="Times New Roman"/>
          <w:sz w:val="28"/>
          <w:szCs w:val="28"/>
        </w:rPr>
        <w:t xml:space="preserve"> </w:t>
      </w:r>
      <w:r w:rsidR="00A0249C">
        <w:rPr>
          <w:rFonts w:ascii="Times New Roman" w:hAnsi="Times New Roman" w:cs="Times New Roman"/>
          <w:sz w:val="28"/>
          <w:szCs w:val="28"/>
        </w:rPr>
        <w:t xml:space="preserve">Дальнейшее описание плагина основывалось руководстве для него </w:t>
      </w:r>
      <w:r w:rsidR="00A0249C" w:rsidRPr="00726B96">
        <w:rPr>
          <w:rFonts w:ascii="Times New Roman" w:hAnsi="Times New Roman" w:cs="Times New Roman"/>
          <w:sz w:val="28"/>
          <w:szCs w:val="28"/>
        </w:rPr>
        <w:t>[</w:t>
      </w:r>
      <w:hyperlink r:id="rId12" w:anchor="heading=h.s78n08hb4lp7" w:history="1">
        <w:r w:rsidR="00A0249C" w:rsidRPr="00726B96">
          <w:rPr>
            <w:rStyle w:val="ae"/>
            <w:rFonts w:ascii="Times New Roman" w:hAnsi="Times New Roman" w:cs="Times New Roman"/>
            <w:sz w:val="28"/>
            <w:szCs w:val="28"/>
          </w:rPr>
          <w:t>5</w:t>
        </w:r>
      </w:hyperlink>
      <w:r w:rsidR="00A0249C" w:rsidRPr="00726B96">
        <w:rPr>
          <w:rFonts w:ascii="Times New Roman" w:hAnsi="Times New Roman" w:cs="Times New Roman"/>
          <w:sz w:val="28"/>
          <w:szCs w:val="28"/>
        </w:rPr>
        <w:t>]</w:t>
      </w:r>
      <w:r w:rsidR="00A0249C">
        <w:rPr>
          <w:rFonts w:ascii="Times New Roman" w:hAnsi="Times New Roman" w:cs="Times New Roman"/>
          <w:sz w:val="28"/>
          <w:szCs w:val="28"/>
        </w:rPr>
        <w:t>.</w:t>
      </w:r>
    </w:p>
    <w:p w14:paraId="749C4DD6" w14:textId="22AC8D3D" w:rsidR="001D407B" w:rsidRPr="00B23A84" w:rsidRDefault="00C4510C" w:rsidP="00A2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B23A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B23A84">
        <w:rPr>
          <w:rFonts w:ascii="Times New Roman" w:hAnsi="Times New Roman" w:cs="Times New Roman"/>
          <w:sz w:val="28"/>
          <w:szCs w:val="28"/>
        </w:rPr>
        <w:t>”</w:t>
      </w:r>
      <w:r w:rsidR="00B23A84" w:rsidRPr="00B23A84">
        <w:rPr>
          <w:rFonts w:ascii="Times New Roman" w:hAnsi="Times New Roman" w:cs="Times New Roman"/>
          <w:sz w:val="28"/>
          <w:szCs w:val="28"/>
        </w:rPr>
        <w:t xml:space="preserve"> </w:t>
      </w:r>
      <w:r w:rsidR="00B23A84">
        <w:rPr>
          <w:rFonts w:ascii="Times New Roman" w:hAnsi="Times New Roman" w:cs="Times New Roman"/>
          <w:sz w:val="28"/>
          <w:szCs w:val="28"/>
        </w:rPr>
        <w:t>можно выбрать марку стремянки, наличие ступеней, шаг ступеней, болты для нижней крепежной пластины</w:t>
      </w:r>
      <w:r w:rsidR="0067178C">
        <w:rPr>
          <w:rFonts w:ascii="Times New Roman" w:hAnsi="Times New Roman" w:cs="Times New Roman"/>
          <w:sz w:val="28"/>
          <w:szCs w:val="28"/>
        </w:rPr>
        <w:t>, общую высоту стремянки и др.</w:t>
      </w:r>
      <w:r w:rsidR="00873C9C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представлен на рисунке 1.1.</w:t>
      </w:r>
    </w:p>
    <w:p w14:paraId="323EE304" w14:textId="653B0CC5" w:rsidR="00C4510C" w:rsidRDefault="00B96D2B" w:rsidP="00FA3A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A4042" wp14:editId="37048D8C">
            <wp:extent cx="4213999" cy="3096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9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E79" w14:textId="4EB3F625" w:rsidR="00E00EE4" w:rsidRDefault="00E00EE4" w:rsidP="00BC2D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A0252" w14:textId="56AFD64B" w:rsidR="00C4510C" w:rsidRDefault="00FA3A91" w:rsidP="003E4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вкладке </w:t>
      </w:r>
      <w:r w:rsidRPr="00BE0A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Ограждение</w:t>
      </w:r>
      <w:r w:rsidRPr="00BE0A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A3F">
        <w:rPr>
          <w:rFonts w:ascii="Times New Roman" w:hAnsi="Times New Roman" w:cs="Times New Roman"/>
          <w:sz w:val="28"/>
          <w:szCs w:val="28"/>
        </w:rPr>
        <w:t>можно выбрать марку ограждения, длину ограждения, шаг секций, конфигурацию и др.</w:t>
      </w:r>
      <w:r w:rsidR="00873C9C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Ограждение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представлен на рисунке 1.2.</w:t>
      </w:r>
    </w:p>
    <w:p w14:paraId="191E89A5" w14:textId="1201C3CE" w:rsidR="003A57AE" w:rsidRDefault="003A57AE" w:rsidP="003A5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2735B" wp14:editId="63DA93BF">
            <wp:extent cx="4126059" cy="3096000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5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73A6" w14:textId="3EB41E89" w:rsidR="003A57AE" w:rsidRDefault="003A57AE" w:rsidP="003A5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</w:t>
      </w:r>
      <w:ins w:id="32" w:author="ROG" w:date="2023-11-20T11:57:00Z">
        <w:r w:rsidR="00FC13A2">
          <w:rPr>
            <w:rFonts w:ascii="Times New Roman" w:hAnsi="Times New Roman" w:cs="Times New Roman"/>
            <w:sz w:val="28"/>
            <w:szCs w:val="28"/>
          </w:rPr>
          <w:t>–</w:t>
        </w:r>
      </w:ins>
      <w:commentRangeStart w:id="33"/>
      <w:commentRangeStart w:id="34"/>
      <w:del w:id="35" w:author="ROG" w:date="2023-11-20T11:57:00Z">
        <w:r w:rsidDel="00FC13A2">
          <w:rPr>
            <w:rFonts w:ascii="Times New Roman" w:hAnsi="Times New Roman" w:cs="Times New Roman"/>
            <w:sz w:val="28"/>
            <w:szCs w:val="28"/>
          </w:rPr>
          <w:delText>-</w:delText>
        </w:r>
      </w:del>
      <w:commentRangeEnd w:id="33"/>
      <w:r w:rsidR="00B47197">
        <w:rPr>
          <w:rStyle w:val="af1"/>
        </w:rPr>
        <w:commentReference w:id="33"/>
      </w:r>
      <w:commentRangeEnd w:id="34"/>
      <w:r w:rsidR="00FC13A2">
        <w:rPr>
          <w:rStyle w:val="af1"/>
        </w:rPr>
        <w:commentReference w:id="34"/>
      </w:r>
      <w:r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Ограждение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1BE39057" w14:textId="1D506F08" w:rsidR="003A57AE" w:rsidRDefault="00873C9C" w:rsidP="00A15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Узлы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 w:rsidR="00877619">
        <w:rPr>
          <w:rFonts w:ascii="Times New Roman" w:hAnsi="Times New Roman" w:cs="Times New Roman"/>
          <w:sz w:val="28"/>
          <w:szCs w:val="28"/>
        </w:rPr>
        <w:t xml:space="preserve"> можно выбрать размеры отверстий или болтов с допусками. </w:t>
      </w:r>
      <w:r w:rsidR="0032714D">
        <w:rPr>
          <w:rFonts w:ascii="Times New Roman" w:hAnsi="Times New Roman" w:cs="Times New Roman"/>
          <w:sz w:val="28"/>
          <w:szCs w:val="28"/>
        </w:rPr>
        <w:t xml:space="preserve">Интерфейс вкладки </w:t>
      </w:r>
      <w:r w:rsidR="0032714D" w:rsidRPr="00FA3A91">
        <w:rPr>
          <w:rFonts w:ascii="Times New Roman" w:hAnsi="Times New Roman" w:cs="Times New Roman"/>
          <w:sz w:val="28"/>
          <w:szCs w:val="28"/>
        </w:rPr>
        <w:t>“</w:t>
      </w:r>
      <w:r w:rsidR="008A2A64">
        <w:rPr>
          <w:rFonts w:ascii="Times New Roman" w:hAnsi="Times New Roman" w:cs="Times New Roman"/>
          <w:sz w:val="28"/>
          <w:szCs w:val="28"/>
        </w:rPr>
        <w:t>Узлы</w:t>
      </w:r>
      <w:r w:rsidR="0032714D" w:rsidRPr="00FA3A91">
        <w:rPr>
          <w:rFonts w:ascii="Times New Roman" w:hAnsi="Times New Roman" w:cs="Times New Roman"/>
          <w:sz w:val="28"/>
          <w:szCs w:val="28"/>
        </w:rPr>
        <w:t>”</w:t>
      </w:r>
      <w:r w:rsidR="0032714D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32714D" w:rsidRPr="00FA3A91">
        <w:rPr>
          <w:rFonts w:ascii="Times New Roman" w:hAnsi="Times New Roman" w:cs="Times New Roman"/>
          <w:sz w:val="28"/>
          <w:szCs w:val="28"/>
        </w:rPr>
        <w:t>“</w:t>
      </w:r>
      <w:r w:rsidR="0032714D">
        <w:rPr>
          <w:rFonts w:ascii="Times New Roman" w:hAnsi="Times New Roman" w:cs="Times New Roman"/>
          <w:sz w:val="28"/>
          <w:szCs w:val="28"/>
        </w:rPr>
        <w:t>Стремянка</w:t>
      </w:r>
      <w:r w:rsidR="0032714D" w:rsidRPr="00FA3A91">
        <w:rPr>
          <w:rFonts w:ascii="Times New Roman" w:hAnsi="Times New Roman" w:cs="Times New Roman"/>
          <w:sz w:val="28"/>
          <w:szCs w:val="28"/>
        </w:rPr>
        <w:t>”</w:t>
      </w:r>
      <w:r w:rsidR="0032714D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  <w:r w:rsidR="008A2A64">
        <w:rPr>
          <w:rFonts w:ascii="Times New Roman" w:hAnsi="Times New Roman" w:cs="Times New Roman"/>
          <w:sz w:val="28"/>
          <w:szCs w:val="28"/>
        </w:rPr>
        <w:t>3</w:t>
      </w:r>
      <w:r w:rsidR="0032714D">
        <w:rPr>
          <w:rFonts w:ascii="Times New Roman" w:hAnsi="Times New Roman" w:cs="Times New Roman"/>
          <w:sz w:val="28"/>
          <w:szCs w:val="28"/>
        </w:rPr>
        <w:t>.</w:t>
      </w:r>
    </w:p>
    <w:p w14:paraId="1A7B3B6F" w14:textId="2BA722C4" w:rsidR="003A57AE" w:rsidRDefault="00947920" w:rsidP="003A5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D7A04" wp14:editId="5E1F0718">
            <wp:extent cx="4129947" cy="3096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4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485E" w14:textId="667D2F93" w:rsidR="003A57AE" w:rsidRDefault="003A57AE" w:rsidP="00B905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</w:t>
      </w:r>
      <w:ins w:id="36" w:author="ROG" w:date="2023-11-20T11:58:00Z">
        <w:r w:rsidR="00FC13A2">
          <w:rPr>
            <w:rFonts w:ascii="Times New Roman" w:hAnsi="Times New Roman" w:cs="Times New Roman"/>
            <w:sz w:val="28"/>
            <w:szCs w:val="28"/>
          </w:rPr>
          <w:t xml:space="preserve">– </w:t>
        </w:r>
      </w:ins>
      <w:commentRangeStart w:id="37"/>
      <w:commentRangeStart w:id="38"/>
      <w:del w:id="39" w:author="ROG" w:date="2023-11-20T11:58:00Z">
        <w:r w:rsidDel="00FC13A2">
          <w:rPr>
            <w:rFonts w:ascii="Times New Roman" w:hAnsi="Times New Roman" w:cs="Times New Roman"/>
            <w:sz w:val="28"/>
            <w:szCs w:val="28"/>
          </w:rPr>
          <w:delText>-</w:delText>
        </w:r>
        <w:commentRangeEnd w:id="37"/>
        <w:r w:rsidR="00B47197" w:rsidDel="00FC13A2">
          <w:rPr>
            <w:rStyle w:val="af1"/>
          </w:rPr>
          <w:commentReference w:id="37"/>
        </w:r>
        <w:commentRangeEnd w:id="38"/>
        <w:r w:rsidR="00FC13A2" w:rsidDel="00FC13A2">
          <w:rPr>
            <w:rStyle w:val="af1"/>
          </w:rPr>
          <w:commentReference w:id="38"/>
        </w:r>
        <w:r w:rsidDel="00FC13A2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Узлы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1E22DCE7" w14:textId="36F29C2D" w:rsidR="003A57AE" w:rsidRDefault="00F70CBE" w:rsidP="00E57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90598">
        <w:rPr>
          <w:rFonts w:ascii="Times New Roman" w:hAnsi="Times New Roman" w:cs="Times New Roman"/>
          <w:sz w:val="28"/>
          <w:szCs w:val="28"/>
        </w:rPr>
        <w:t>кладк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90598">
        <w:rPr>
          <w:rFonts w:ascii="Times New Roman" w:hAnsi="Times New Roman" w:cs="Times New Roman"/>
          <w:sz w:val="28"/>
          <w:szCs w:val="28"/>
        </w:rPr>
        <w:t xml:space="preserve"> </w:t>
      </w:r>
      <w:r w:rsidR="00B90598" w:rsidRPr="00FA3A91">
        <w:rPr>
          <w:rFonts w:ascii="Times New Roman" w:hAnsi="Times New Roman" w:cs="Times New Roman"/>
          <w:sz w:val="28"/>
          <w:szCs w:val="28"/>
        </w:rPr>
        <w:t>“</w:t>
      </w:r>
      <w:r w:rsidR="00B90598">
        <w:rPr>
          <w:rFonts w:ascii="Times New Roman" w:hAnsi="Times New Roman" w:cs="Times New Roman"/>
          <w:sz w:val="28"/>
          <w:szCs w:val="28"/>
        </w:rPr>
        <w:t>Детали</w:t>
      </w:r>
      <w:r w:rsidR="00B90598"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CBE">
        <w:rPr>
          <w:rFonts w:ascii="Times New Roman" w:hAnsi="Times New Roman" w:cs="Times New Roman"/>
          <w:sz w:val="28"/>
          <w:szCs w:val="28"/>
        </w:rPr>
        <w:t>предназначена для задания детальных настроек элементов плагина.</w:t>
      </w:r>
      <w:r>
        <w:rPr>
          <w:rFonts w:ascii="Times New Roman" w:hAnsi="Times New Roman" w:cs="Times New Roman"/>
          <w:sz w:val="28"/>
          <w:szCs w:val="28"/>
        </w:rPr>
        <w:t xml:space="preserve"> В этой вкладке доступна детальная настройка болтов как </w:t>
      </w:r>
      <w:r>
        <w:rPr>
          <w:rFonts w:ascii="Times New Roman" w:hAnsi="Times New Roman" w:cs="Times New Roman"/>
          <w:sz w:val="28"/>
          <w:szCs w:val="28"/>
        </w:rPr>
        <w:lastRenderedPageBreak/>
        <w:t>для стремянки, так и для ее ограждения.</w:t>
      </w:r>
      <w:r w:rsidR="00E57885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E57885" w:rsidRPr="00FA3A91">
        <w:rPr>
          <w:rFonts w:ascii="Times New Roman" w:hAnsi="Times New Roman" w:cs="Times New Roman"/>
          <w:sz w:val="28"/>
          <w:szCs w:val="28"/>
        </w:rPr>
        <w:t>“</w:t>
      </w:r>
      <w:r w:rsidR="00E57885">
        <w:rPr>
          <w:rFonts w:ascii="Times New Roman" w:hAnsi="Times New Roman" w:cs="Times New Roman"/>
          <w:sz w:val="28"/>
          <w:szCs w:val="28"/>
        </w:rPr>
        <w:t>Детали</w:t>
      </w:r>
      <w:r w:rsidR="00E57885" w:rsidRPr="00FA3A91">
        <w:rPr>
          <w:rFonts w:ascii="Times New Roman" w:hAnsi="Times New Roman" w:cs="Times New Roman"/>
          <w:sz w:val="28"/>
          <w:szCs w:val="28"/>
        </w:rPr>
        <w:t>”</w:t>
      </w:r>
      <w:r w:rsidR="00E57885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E57885" w:rsidRPr="00FA3A91">
        <w:rPr>
          <w:rFonts w:ascii="Times New Roman" w:hAnsi="Times New Roman" w:cs="Times New Roman"/>
          <w:sz w:val="28"/>
          <w:szCs w:val="28"/>
        </w:rPr>
        <w:t>“</w:t>
      </w:r>
      <w:r w:rsidR="00E57885">
        <w:rPr>
          <w:rFonts w:ascii="Times New Roman" w:hAnsi="Times New Roman" w:cs="Times New Roman"/>
          <w:sz w:val="28"/>
          <w:szCs w:val="28"/>
        </w:rPr>
        <w:t>Стремянка</w:t>
      </w:r>
      <w:r w:rsidR="00E57885" w:rsidRPr="00FA3A91">
        <w:rPr>
          <w:rFonts w:ascii="Times New Roman" w:hAnsi="Times New Roman" w:cs="Times New Roman"/>
          <w:sz w:val="28"/>
          <w:szCs w:val="28"/>
        </w:rPr>
        <w:t>”</w:t>
      </w:r>
      <w:r w:rsidR="00E57885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  <w:r w:rsidR="00A13EF6">
        <w:rPr>
          <w:rFonts w:ascii="Times New Roman" w:hAnsi="Times New Roman" w:cs="Times New Roman"/>
          <w:sz w:val="28"/>
          <w:szCs w:val="28"/>
        </w:rPr>
        <w:t>4</w:t>
      </w:r>
      <w:r w:rsidR="00E57885">
        <w:rPr>
          <w:rFonts w:ascii="Times New Roman" w:hAnsi="Times New Roman" w:cs="Times New Roman"/>
          <w:sz w:val="28"/>
          <w:szCs w:val="28"/>
        </w:rPr>
        <w:t>.</w:t>
      </w:r>
    </w:p>
    <w:p w14:paraId="5423F677" w14:textId="12570A85" w:rsidR="003A57AE" w:rsidRDefault="003A57AE" w:rsidP="008724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AFF3E" wp14:editId="27028D7B">
            <wp:extent cx="4131945" cy="3096000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B99C" w14:textId="32F3A22D" w:rsidR="00444C8C" w:rsidRDefault="00872470" w:rsidP="00011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</w:t>
      </w:r>
      <w:ins w:id="40" w:author="ROG" w:date="2023-11-20T11:58:00Z">
        <w:r w:rsidR="004A3C09">
          <w:rPr>
            <w:rFonts w:ascii="Times New Roman" w:hAnsi="Times New Roman" w:cs="Times New Roman"/>
            <w:sz w:val="28"/>
            <w:szCs w:val="28"/>
          </w:rPr>
          <w:t xml:space="preserve">– </w:t>
        </w:r>
      </w:ins>
      <w:commentRangeStart w:id="41"/>
      <w:commentRangeStart w:id="42"/>
      <w:del w:id="43" w:author="ROG" w:date="2023-11-20T11:58:00Z">
        <w:r w:rsidDel="004A3C09">
          <w:rPr>
            <w:rFonts w:ascii="Times New Roman" w:hAnsi="Times New Roman" w:cs="Times New Roman"/>
            <w:sz w:val="28"/>
            <w:szCs w:val="28"/>
          </w:rPr>
          <w:delText>-</w:delText>
        </w:r>
        <w:commentRangeEnd w:id="41"/>
        <w:r w:rsidR="00B47197" w:rsidDel="004A3C09">
          <w:rPr>
            <w:rStyle w:val="af1"/>
          </w:rPr>
          <w:commentReference w:id="41"/>
        </w:r>
        <w:commentRangeEnd w:id="42"/>
        <w:r w:rsidR="004A3C09" w:rsidDel="004A3C09">
          <w:rPr>
            <w:rStyle w:val="af1"/>
          </w:rPr>
          <w:commentReference w:id="42"/>
        </w:r>
        <w:r w:rsidDel="004A3C09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Детали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3F4663D9" w14:textId="398A76D3" w:rsidR="00C4510C" w:rsidRPr="00A20333" w:rsidRDefault="00444C8C" w:rsidP="00444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212CE" w14:textId="0458F869" w:rsidR="001D407B" w:rsidRDefault="005D35F6" w:rsidP="005D35F6">
      <w:pPr>
        <w:pStyle w:val="1"/>
      </w:pPr>
      <w:bookmarkStart w:id="44" w:name="_Toc151337566"/>
      <w:r>
        <w:lastRenderedPageBreak/>
        <w:t>2 ОПИСАНИЕ ПРЕДМЕТА ПРОЕКТИРОВАНИЯ</w:t>
      </w:r>
      <w:bookmarkEnd w:id="44"/>
    </w:p>
    <w:p w14:paraId="3D979164" w14:textId="4BADD5BA" w:rsidR="005D35F6" w:rsidRDefault="002656C2" w:rsidP="00C1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Пожарная лестница – стационарно закрепленная к стене здания лестница, предназначенная для</w:t>
      </w:r>
      <w:r w:rsidRPr="002656C2">
        <w:rPr>
          <w:rFonts w:ascii="Times New Roman" w:hAnsi="Times New Roman" w:cs="Times New Roman"/>
          <w:sz w:val="28"/>
          <w:szCs w:val="28"/>
        </w:rPr>
        <w:t>:</w:t>
      </w:r>
    </w:p>
    <w:p w14:paraId="66ED2040" w14:textId="41F95CB5" w:rsidR="002656C2" w:rsidRDefault="00855886" w:rsidP="00C17E5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эвакуации людей при пожаре</w:t>
      </w:r>
      <w:r w:rsidRPr="00557C5C">
        <w:rPr>
          <w:rFonts w:ascii="Times New Roman" w:hAnsi="Times New Roman" w:cs="Times New Roman"/>
          <w:sz w:val="28"/>
          <w:szCs w:val="28"/>
        </w:rPr>
        <w:t>;</w:t>
      </w:r>
    </w:p>
    <w:p w14:paraId="492CDDAB" w14:textId="26B8FC4B" w:rsidR="00855886" w:rsidRDefault="00855886" w:rsidP="00C17E5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подъема личного состава и пожарно-технического вооружения на этажи, кровлю здания и сооружения</w:t>
      </w:r>
      <w:r w:rsidR="00A0249C" w:rsidRPr="00A0249C">
        <w:rPr>
          <w:rFonts w:ascii="Times New Roman" w:hAnsi="Times New Roman" w:cs="Times New Roman"/>
          <w:sz w:val="28"/>
          <w:szCs w:val="28"/>
        </w:rPr>
        <w:t xml:space="preserve"> [</w:t>
      </w:r>
      <w:hyperlink r:id="rId21" w:history="1">
        <w:r w:rsidR="00A0249C" w:rsidRPr="00475EDA">
          <w:rPr>
            <w:rStyle w:val="ae"/>
            <w:rFonts w:ascii="Times New Roman" w:hAnsi="Times New Roman" w:cs="Times New Roman"/>
            <w:sz w:val="28"/>
            <w:szCs w:val="28"/>
          </w:rPr>
          <w:t>6</w:t>
        </w:r>
      </w:hyperlink>
      <w:r w:rsidR="00A0249C" w:rsidRPr="00A0249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00E8E" w14:textId="01468C1B" w:rsidR="00A40039" w:rsidRPr="009A3ACD" w:rsidRDefault="00A40039" w:rsidP="009A3A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плагина была выбрана пожарная лестница вертикального типа, конструктивно состоящая их двух параллельных вертикальных </w:t>
      </w:r>
      <w:r w:rsidR="00A0249C">
        <w:rPr>
          <w:rFonts w:ascii="Times New Roman" w:hAnsi="Times New Roman" w:cs="Times New Roman"/>
          <w:sz w:val="28"/>
          <w:szCs w:val="28"/>
        </w:rPr>
        <w:t>направляющих</w:t>
      </w:r>
      <w:r>
        <w:rPr>
          <w:rFonts w:ascii="Times New Roman" w:hAnsi="Times New Roman" w:cs="Times New Roman"/>
          <w:sz w:val="28"/>
          <w:szCs w:val="28"/>
        </w:rPr>
        <w:t xml:space="preserve">, жестко соединенных поперечными опорными ступенями. </w:t>
      </w:r>
      <w:r w:rsidR="00F67611">
        <w:rPr>
          <w:rFonts w:ascii="Times New Roman" w:hAnsi="Times New Roman" w:cs="Times New Roman"/>
          <w:sz w:val="28"/>
          <w:szCs w:val="28"/>
        </w:rPr>
        <w:t xml:space="preserve">На рисунке 2.1 представлен </w:t>
      </w:r>
      <w:r w:rsidR="00602508">
        <w:rPr>
          <w:rFonts w:ascii="Times New Roman" w:hAnsi="Times New Roman" w:cs="Times New Roman"/>
          <w:sz w:val="28"/>
          <w:szCs w:val="28"/>
        </w:rPr>
        <w:t>чертеж</w:t>
      </w:r>
      <w:r w:rsidR="00F67611">
        <w:rPr>
          <w:rFonts w:ascii="Times New Roman" w:hAnsi="Times New Roman" w:cs="Times New Roman"/>
          <w:sz w:val="28"/>
          <w:szCs w:val="28"/>
        </w:rPr>
        <w:t xml:space="preserve"> пожарной лестницы.</w:t>
      </w:r>
    </w:p>
    <w:p w14:paraId="709C522A" w14:textId="1294A05F" w:rsidR="00557C5C" w:rsidRDefault="001F5516" w:rsidP="00557C5C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A1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91B60" wp14:editId="058FD79C">
            <wp:extent cx="2743200" cy="28188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9993" cy="285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1FE" w14:textId="349DBAA3" w:rsidR="00557C5C" w:rsidRDefault="00557C5C" w:rsidP="00326CA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ins w:id="45" w:author="ROG" w:date="2023-11-20T11:59:00Z">
        <w:r w:rsidR="009D322D">
          <w:rPr>
            <w:rFonts w:ascii="Times New Roman" w:hAnsi="Times New Roman" w:cs="Times New Roman"/>
            <w:sz w:val="28"/>
            <w:szCs w:val="28"/>
          </w:rPr>
          <w:t xml:space="preserve">   </w:t>
        </w:r>
      </w:ins>
      <w:r>
        <w:rPr>
          <w:rFonts w:ascii="Times New Roman" w:hAnsi="Times New Roman" w:cs="Times New Roman"/>
          <w:sz w:val="28"/>
          <w:szCs w:val="28"/>
        </w:rPr>
        <w:t xml:space="preserve"> а)</w:t>
      </w:r>
      <w:del w:id="46" w:author="ROG" w:date="2023-11-20T11:59:00Z">
        <w:r w:rsidDel="009D322D">
          <w:rPr>
            <w:rFonts w:ascii="Times New Roman" w:hAnsi="Times New Roman" w:cs="Times New Roman"/>
            <w:sz w:val="28"/>
            <w:szCs w:val="28"/>
          </w:rPr>
          <w:delText xml:space="preserve"> 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del w:id="47" w:author="ROG" w:date="2023-11-20T11:59:00Z">
        <w:r w:rsidDel="009D322D">
          <w:rPr>
            <w:rFonts w:ascii="Times New Roman" w:hAnsi="Times New Roman" w:cs="Times New Roman"/>
            <w:sz w:val="28"/>
            <w:szCs w:val="28"/>
          </w:rPr>
          <w:delText xml:space="preserve">           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 б)</w:t>
      </w:r>
    </w:p>
    <w:p w14:paraId="6022B1FF" w14:textId="0EBAA41B" w:rsidR="00557C5C" w:rsidRDefault="00557C5C" w:rsidP="00557C5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ins w:id="48" w:author="Romanter456@gmail.com" w:date="2023-12-04T01:20:00Z">
        <w:r w:rsidR="0096561C">
          <w:rPr>
            <w:rFonts w:ascii="Times New Roman" w:hAnsi="Times New Roman" w:cs="Times New Roman"/>
            <w:sz w:val="28"/>
            <w:szCs w:val="28"/>
          </w:rPr>
          <w:t xml:space="preserve">– </w:t>
        </w:r>
      </w:ins>
      <w:del w:id="49" w:author="Romanter456@gmail.com" w:date="2023-12-04T01:20:00Z">
        <w:r w:rsidDel="0096561C">
          <w:rPr>
            <w:rFonts w:ascii="Times New Roman" w:hAnsi="Times New Roman" w:cs="Times New Roman"/>
            <w:sz w:val="28"/>
            <w:szCs w:val="28"/>
          </w:rPr>
          <w:delText xml:space="preserve">- </w:delText>
        </w:r>
      </w:del>
      <w:r>
        <w:rPr>
          <w:rFonts w:ascii="Times New Roman" w:hAnsi="Times New Roman" w:cs="Times New Roman"/>
          <w:sz w:val="28"/>
          <w:szCs w:val="28"/>
        </w:rPr>
        <w:t>Модель пожарной лестницы вид спереди (а) и вид сбоку (б)</w:t>
      </w:r>
    </w:p>
    <w:p w14:paraId="039B0AB4" w14:textId="77777777" w:rsidR="004745AF" w:rsidRDefault="004745AF" w:rsidP="004745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</w:t>
      </w:r>
      <w:r w:rsidRPr="000A2D17">
        <w:rPr>
          <w:rFonts w:ascii="Times New Roman" w:hAnsi="Times New Roman" w:cs="Times New Roman"/>
          <w:sz w:val="28"/>
          <w:szCs w:val="28"/>
        </w:rPr>
        <w:t>:</w:t>
      </w:r>
    </w:p>
    <w:p w14:paraId="6DF63E3B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290F">
        <w:rPr>
          <w:rFonts w:ascii="Times New Roman" w:hAnsi="Times New Roman" w:cs="Times New Roman"/>
          <w:sz w:val="28"/>
          <w:szCs w:val="28"/>
        </w:rPr>
        <w:t xml:space="preserve"> (1000</w:t>
      </w:r>
      <w:r>
        <w:rPr>
          <w:rFonts w:ascii="Times New Roman" w:hAnsi="Times New Roman" w:cs="Times New Roman"/>
          <w:sz w:val="28"/>
          <w:szCs w:val="28"/>
        </w:rPr>
        <w:t>мм – 20000мм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1ABE4909" w14:textId="2BB41E91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1290F">
        <w:rPr>
          <w:rFonts w:ascii="Times New Roman" w:hAnsi="Times New Roman" w:cs="Times New Roman"/>
          <w:sz w:val="28"/>
          <w:szCs w:val="28"/>
        </w:rPr>
        <w:t xml:space="preserve"> (</w:t>
      </w:r>
      <w:r w:rsidR="00090119">
        <w:rPr>
          <w:rFonts w:ascii="Times New Roman" w:hAnsi="Times New Roman" w:cs="Times New Roman"/>
          <w:sz w:val="28"/>
          <w:szCs w:val="28"/>
        </w:rPr>
        <w:t>190</w:t>
      </w:r>
      <w:r>
        <w:rPr>
          <w:rFonts w:ascii="Times New Roman" w:hAnsi="Times New Roman" w:cs="Times New Roman"/>
          <w:sz w:val="28"/>
          <w:szCs w:val="28"/>
        </w:rPr>
        <w:t>мм – 1000мм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11048B74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лестницы</w:t>
      </w:r>
      <w:r w:rsidRPr="00DA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7666A8EB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50"/>
      <w:commentRangeStart w:id="51"/>
      <w:r>
        <w:rPr>
          <w:rFonts w:ascii="Times New Roman" w:hAnsi="Times New Roman" w:cs="Times New Roman"/>
          <w:sz w:val="28"/>
          <w:szCs w:val="28"/>
        </w:rPr>
        <w:t>ширина бруска</w:t>
      </w:r>
      <w:r w:rsidRPr="00DA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A1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5B6B4006" w14:textId="0476AB95" w:rsidR="004745AF" w:rsidRPr="00416C9A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ступени</w:t>
      </w:r>
      <w:r w:rsidRPr="008F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(150мм – 9</w:t>
      </w:r>
      <w:ins w:id="52" w:author="ROG" w:date="2023-12-04T07:01:00Z">
        <w:r w:rsidR="00F6471B">
          <w:rPr>
            <w:rFonts w:ascii="Times New Roman" w:hAnsi="Times New Roman" w:cs="Times New Roman"/>
            <w:sz w:val="28"/>
            <w:szCs w:val="28"/>
          </w:rPr>
          <w:t>6</w:t>
        </w:r>
      </w:ins>
      <w:del w:id="53" w:author="ROG" w:date="2023-12-04T07:01:00Z">
        <w:r w:rsidR="00C609E8" w:rsidRPr="00CF2D81" w:rsidDel="00F6471B">
          <w:rPr>
            <w:rFonts w:ascii="Times New Roman" w:hAnsi="Times New Roman" w:cs="Times New Roman"/>
            <w:sz w:val="28"/>
            <w:szCs w:val="28"/>
          </w:rPr>
          <w:delText>0</w:delText>
        </w:r>
      </w:del>
      <w:r>
        <w:rPr>
          <w:rFonts w:ascii="Times New Roman" w:hAnsi="Times New Roman" w:cs="Times New Roman"/>
          <w:sz w:val="28"/>
          <w:szCs w:val="28"/>
        </w:rPr>
        <w:t>0мм)</w:t>
      </w:r>
      <w:r w:rsidRPr="008F4365">
        <w:rPr>
          <w:rFonts w:ascii="Times New Roman" w:hAnsi="Times New Roman" w:cs="Times New Roman"/>
          <w:sz w:val="28"/>
          <w:szCs w:val="28"/>
        </w:rPr>
        <w:t>;</w:t>
      </w:r>
    </w:p>
    <w:p w14:paraId="77B40CD6" w14:textId="1DC092F1" w:rsidR="001606E8" w:rsidDel="008D3C75" w:rsidRDefault="00127106" w:rsidP="001271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del w:id="54" w:author="ROG" w:date="2023-11-20T12:00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ширины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6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изменяется длина ступени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4E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3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4EFF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03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34E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  <w:commentRangeEnd w:id="50"/>
      <w:r w:rsidR="00B47197">
        <w:rPr>
          <w:rStyle w:val="af1"/>
        </w:rPr>
        <w:commentReference w:id="50"/>
      </w:r>
      <w:commentRangeEnd w:id="51"/>
      <w:r w:rsidR="00D50482">
        <w:rPr>
          <w:rStyle w:val="af1"/>
        </w:rPr>
        <w:commentReference w:id="51"/>
      </w:r>
    </w:p>
    <w:p w14:paraId="020F3DC0" w14:textId="25F1D221" w:rsidR="00127106" w:rsidRPr="008D3C75" w:rsidRDefault="001606E8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rPrChange w:id="55" w:author="ROG" w:date="2023-11-20T12:00:00Z">
            <w:rPr/>
          </w:rPrChange>
        </w:rPr>
        <w:pPrChange w:id="56" w:author="ROG" w:date="2023-11-20T12:00:00Z">
          <w:pPr/>
        </w:pPrChange>
      </w:pPr>
      <w:del w:id="57" w:author="ROG" w:date="2023-11-20T12:00:00Z">
        <w:r w:rsidRPr="008D3C75" w:rsidDel="008D3C75">
          <w:rPr>
            <w:rFonts w:ascii="Times New Roman" w:hAnsi="Times New Roman" w:cs="Times New Roman"/>
            <w:sz w:val="28"/>
            <w:szCs w:val="28"/>
            <w:rPrChange w:id="58" w:author="ROG" w:date="2023-11-20T12:00:00Z">
              <w:rPr/>
            </w:rPrChange>
          </w:rPr>
          <w:br w:type="page"/>
        </w:r>
      </w:del>
    </w:p>
    <w:p w14:paraId="359930EC" w14:textId="5FA33343" w:rsidR="005D35F6" w:rsidRPr="00D51B8B" w:rsidRDefault="005D35F6" w:rsidP="00D51B8B">
      <w:pPr>
        <w:pStyle w:val="1"/>
      </w:pPr>
      <w:bookmarkStart w:id="59" w:name="_Toc151337567"/>
      <w:r>
        <w:lastRenderedPageBreak/>
        <w:t>3 ПРОЕКТ СИСТЕМЫ</w:t>
      </w:r>
      <w:bookmarkEnd w:id="59"/>
    </w:p>
    <w:p w14:paraId="0812EE03" w14:textId="06A7A595" w:rsidR="005D35F6" w:rsidRDefault="002164E7" w:rsidP="002164E7">
      <w:pPr>
        <w:pStyle w:val="2"/>
      </w:pPr>
      <w:bookmarkStart w:id="60" w:name="_Toc151337568"/>
      <w:r>
        <w:t>3.1 Диаграммы классов</w:t>
      </w:r>
      <w:bookmarkEnd w:id="60"/>
    </w:p>
    <w:p w14:paraId="4D6BA553" w14:textId="1791D75D" w:rsidR="002164E7" w:rsidRPr="0045706B" w:rsidRDefault="00457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pPrChange w:id="61" w:author="ROG" w:date="2023-11-20T09:34:00Z">
          <w:pPr>
            <w:spacing w:after="0" w:line="360" w:lineRule="auto"/>
            <w:ind w:firstLine="709"/>
          </w:pPr>
        </w:pPrChange>
      </w:pPr>
      <w:ins w:id="62" w:author="ROG" w:date="2023-11-20T09:33:00Z">
        <w:r w:rsidRPr="0045706B">
          <w:rPr>
            <w:rFonts w:ascii="Times New Roman" w:hAnsi="Times New Roman" w:cs="Times New Roman"/>
            <w:sz w:val="28"/>
            <w:szCs w:val="28"/>
            <w:rPrChange w:id="63" w:author="ROG" w:date="2023-11-20T09:34:00Z">
              <w:rPr/>
            </w:rPrChange>
          </w:rPr>
          <w:t xml:space="preserve">Диаграмма классов — один из видов UML-диаграмм, позволяющий описать </w:t>
        </w:r>
        <w:r w:rsidRPr="0045706B">
          <w:rPr>
            <w:rFonts w:ascii="Times New Roman" w:hAnsi="Times New Roman" w:cs="Times New Roman"/>
            <w:sz w:val="28"/>
            <w:szCs w:val="28"/>
            <w:rPrChange w:id="64" w:author="ROG" w:date="2023-11-20T09:34:00Z">
              <w:rPr>
                <w:rFonts w:cs="Times New Roman"/>
                <w:szCs w:val="28"/>
              </w:rPr>
            </w:rPrChange>
          </w:rPr>
          <w:t>статический аспект программной системы за счёт описания классов и их взаимосвязей в системе</w:t>
        </w:r>
      </w:ins>
      <w:ins w:id="65" w:author="ROG" w:date="2023-11-20T09:34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45706B">
          <w:rPr>
            <w:rFonts w:ascii="Times New Roman" w:hAnsi="Times New Roman" w:cs="Times New Roman"/>
            <w:sz w:val="28"/>
            <w:szCs w:val="28"/>
            <w:rPrChange w:id="66" w:author="ROG" w:date="2023-11-20T09:34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[7]</w:t>
        </w:r>
      </w:ins>
      <w:ins w:id="67" w:author="ROG" w:date="2023-11-20T09:33:00Z">
        <w:r w:rsidRPr="0045706B">
          <w:rPr>
            <w:rFonts w:ascii="Times New Roman" w:hAnsi="Times New Roman" w:cs="Times New Roman"/>
            <w:sz w:val="28"/>
            <w:szCs w:val="28"/>
            <w:rPrChange w:id="68" w:author="ROG" w:date="2023-11-20T09:34:00Z">
              <w:rPr>
                <w:rFonts w:cs="Times New Roman"/>
                <w:szCs w:val="28"/>
              </w:rPr>
            </w:rPrChange>
          </w:rPr>
          <w:t>.</w:t>
        </w:r>
      </w:ins>
      <w:del w:id="69" w:author="ROG" w:date="2023-11-20T09:33:00Z">
        <w:r w:rsidR="005275DD" w:rsidRPr="0045706B" w:rsidDel="0045706B">
          <w:rPr>
            <w:rFonts w:ascii="Times New Roman" w:hAnsi="Times New Roman" w:cs="Times New Roman"/>
            <w:sz w:val="28"/>
            <w:szCs w:val="28"/>
          </w:rPr>
          <w:delText xml:space="preserve">Диаграмма классов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</w:delText>
        </w:r>
        <w:commentRangeStart w:id="70"/>
        <w:commentRangeStart w:id="71"/>
        <w:r w:rsidR="005275DD" w:rsidRPr="0045706B" w:rsidDel="0045706B">
          <w:rPr>
            <w:rFonts w:ascii="Times New Roman" w:hAnsi="Times New Roman" w:cs="Times New Roman"/>
            <w:sz w:val="28"/>
            <w:szCs w:val="28"/>
          </w:rPr>
          <w:delText>взаимосвязей</w:delText>
        </w:r>
      </w:del>
      <w:commentRangeEnd w:id="70"/>
      <w:r w:rsidR="00B47197" w:rsidRPr="0045706B">
        <w:rPr>
          <w:rStyle w:val="af1"/>
          <w:rFonts w:ascii="Times New Roman" w:hAnsi="Times New Roman" w:cs="Times New Roman"/>
          <w:sz w:val="28"/>
          <w:szCs w:val="28"/>
          <w:rPrChange w:id="72" w:author="ROG" w:date="2023-11-20T09:34:00Z">
            <w:rPr>
              <w:rStyle w:val="af1"/>
            </w:rPr>
          </w:rPrChange>
        </w:rPr>
        <w:commentReference w:id="70"/>
      </w:r>
      <w:commentRangeEnd w:id="71"/>
      <w:r w:rsidR="00F02FED" w:rsidRPr="0045706B">
        <w:rPr>
          <w:rStyle w:val="af1"/>
          <w:rFonts w:ascii="Times New Roman" w:hAnsi="Times New Roman" w:cs="Times New Roman"/>
          <w:sz w:val="28"/>
          <w:szCs w:val="28"/>
          <w:rPrChange w:id="73" w:author="ROG" w:date="2023-11-20T09:34:00Z">
            <w:rPr>
              <w:rStyle w:val="af1"/>
            </w:rPr>
          </w:rPrChange>
        </w:rPr>
        <w:commentReference w:id="71"/>
      </w:r>
      <w:del w:id="74" w:author="ROG" w:date="2023-11-20T09:33:00Z">
        <w:r w:rsidR="005275DD" w:rsidRPr="0045706B" w:rsidDel="0045706B">
          <w:rPr>
            <w:rFonts w:ascii="Times New Roman" w:hAnsi="Times New Roman" w:cs="Times New Roman"/>
            <w:sz w:val="28"/>
            <w:szCs w:val="28"/>
          </w:rPr>
          <w:delText xml:space="preserve"> (отношений) между ними</w:delText>
        </w:r>
        <w:r w:rsidR="008E35AC" w:rsidRPr="0045706B" w:rsidDel="0045706B">
          <w:rPr>
            <w:rFonts w:ascii="Times New Roman" w:hAnsi="Times New Roman" w:cs="Times New Roman"/>
            <w:sz w:val="28"/>
            <w:szCs w:val="28"/>
          </w:rPr>
          <w:delText xml:space="preserve"> [</w:delText>
        </w:r>
        <w:r w:rsidR="005615E1" w:rsidRPr="0045706B" w:rsidDel="0045706B">
          <w:rPr>
            <w:rFonts w:ascii="Times New Roman" w:hAnsi="Times New Roman" w:cs="Times New Roman"/>
            <w:sz w:val="28"/>
            <w:szCs w:val="28"/>
            <w:rPrChange w:id="75" w:author="ROG" w:date="2023-11-20T09:34:00Z">
              <w:rPr/>
            </w:rPrChange>
          </w:rPr>
          <w:fldChar w:fldCharType="begin"/>
        </w:r>
        <w:r w:rsidR="005615E1" w:rsidRPr="0045706B" w:rsidDel="0045706B">
          <w:rPr>
            <w:rFonts w:ascii="Times New Roman" w:hAnsi="Times New Roman" w:cs="Times New Roman"/>
            <w:sz w:val="28"/>
            <w:szCs w:val="28"/>
            <w:rPrChange w:id="76" w:author="ROG" w:date="2023-11-20T09:34:00Z">
              <w:rPr/>
            </w:rPrChange>
          </w:rPr>
          <w:delInstrText xml:space="preserve"> HYPERLINK "https://ru.wikipedia.org/wiki/%D0%94%D0%B8%D0%B0%D0%B3%D1%80%D0%B0%D0%BC%D0%BC%D0%B0_%D0%BA%D0%BB%D0%B0%D1%81%D1%81%D0%BE%D0%B2" </w:delInstrText>
        </w:r>
        <w:r w:rsidR="005615E1" w:rsidRPr="0045706B" w:rsidDel="0045706B">
          <w:rPr>
            <w:rPrChange w:id="77" w:author="ROG" w:date="2023-11-20T09:34:00Z">
              <w:rPr>
                <w:rStyle w:val="ae"/>
                <w:rFonts w:ascii="Times New Roman" w:hAnsi="Times New Roman" w:cs="Times New Roman"/>
                <w:sz w:val="28"/>
                <w:szCs w:val="28"/>
              </w:rPr>
            </w:rPrChange>
          </w:rPr>
          <w:fldChar w:fldCharType="separate"/>
        </w:r>
        <w:r w:rsidR="008E35AC" w:rsidRPr="0045706B" w:rsidDel="0045706B">
          <w:rPr>
            <w:rStyle w:val="ae"/>
            <w:rFonts w:ascii="Times New Roman" w:hAnsi="Times New Roman" w:cs="Times New Roman"/>
            <w:sz w:val="28"/>
            <w:szCs w:val="28"/>
          </w:rPr>
          <w:delText>7</w:delText>
        </w:r>
        <w:r w:rsidR="005615E1" w:rsidRPr="0045706B" w:rsidDel="0045706B">
          <w:rPr>
            <w:rStyle w:val="ae"/>
            <w:rFonts w:ascii="Times New Roman" w:hAnsi="Times New Roman" w:cs="Times New Roman"/>
            <w:sz w:val="28"/>
            <w:szCs w:val="28"/>
            <w:rPrChange w:id="78" w:author="ROG" w:date="2023-11-20T09:34:00Z">
              <w:rPr>
                <w:rStyle w:val="ae"/>
                <w:rFonts w:ascii="Times New Roman" w:hAnsi="Times New Roman" w:cs="Times New Roman"/>
                <w:sz w:val="28"/>
                <w:szCs w:val="28"/>
              </w:rPr>
            </w:rPrChange>
          </w:rPr>
          <w:fldChar w:fldCharType="end"/>
        </w:r>
        <w:r w:rsidR="008E35AC" w:rsidRPr="0045706B" w:rsidDel="0045706B">
          <w:rPr>
            <w:rFonts w:ascii="Times New Roman" w:hAnsi="Times New Roman" w:cs="Times New Roman"/>
            <w:sz w:val="28"/>
            <w:szCs w:val="28"/>
          </w:rPr>
          <w:delText>]</w:delText>
        </w:r>
        <w:r w:rsidR="005275DD" w:rsidRPr="0045706B" w:rsidDel="0045706B">
          <w:rPr>
            <w:rFonts w:ascii="Times New Roman" w:hAnsi="Times New Roman" w:cs="Times New Roman"/>
            <w:sz w:val="28"/>
            <w:szCs w:val="28"/>
          </w:rPr>
          <w:delText>.</w:delText>
        </w:r>
      </w:del>
    </w:p>
    <w:p w14:paraId="278390E8" w14:textId="5592BFF5" w:rsidR="00531A7E" w:rsidRDefault="00531A7E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1A7E">
        <w:rPr>
          <w:rFonts w:ascii="Times New Roman" w:hAnsi="Times New Roman" w:cs="Times New Roman"/>
          <w:sz w:val="28"/>
          <w:szCs w:val="28"/>
        </w:rPr>
        <w:t>На рисунке 3.</w:t>
      </w:r>
      <w:r w:rsidRPr="00C76DEC">
        <w:rPr>
          <w:rFonts w:ascii="Times New Roman" w:hAnsi="Times New Roman" w:cs="Times New Roman"/>
          <w:sz w:val="28"/>
          <w:szCs w:val="28"/>
        </w:rPr>
        <w:t>1</w:t>
      </w:r>
      <w:r w:rsidRPr="00531A7E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5A5B23" w:rsidRPr="00C76DEC">
        <w:rPr>
          <w:rFonts w:ascii="Times New Roman" w:hAnsi="Times New Roman" w:cs="Times New Roman"/>
          <w:sz w:val="28"/>
          <w:szCs w:val="28"/>
        </w:rPr>
        <w:t xml:space="preserve"> </w:t>
      </w:r>
      <w:r w:rsidR="005A5B2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31A7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79DB04C6" w14:textId="4578EC2D" w:rsidR="0048180D" w:rsidRDefault="00CE1D23" w:rsidP="001503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ins w:id="79" w:author="ROG" w:date="2023-12-04T06:56:00Z">
        <w:r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4B096558" wp14:editId="028E08FB">
              <wp:extent cx="5743575" cy="5270214"/>
              <wp:effectExtent l="0" t="0" r="0" b="6985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Рисунок 7"/>
                      <pic:cNvPicPr/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5673" cy="528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80"/>
      <w:commentRangeStart w:id="81"/>
      <w:ins w:id="82" w:author="Romanter456@gmail.com" w:date="2023-12-04T00:38:00Z">
        <w:del w:id="83" w:author="ROG" w:date="2023-12-04T06:56:00Z">
          <w:r w:rsidR="00C82C90" w:rsidDel="00CE1D23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09A5D1D4" wp14:editId="6AB238BF">
                <wp:extent cx="5753100" cy="5282895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7646" cy="5287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del w:id="84" w:author="Romanter456@gmail.com" w:date="2023-12-04T00:38:00Z">
        <w:r w:rsidR="00A60564" w:rsidDel="00C82C90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F1EEC4F" wp14:editId="4CA7D859">
              <wp:extent cx="5655274" cy="4981575"/>
              <wp:effectExtent l="0" t="0" r="3175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63034" cy="4988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80"/>
      <w:r w:rsidR="00B47197">
        <w:rPr>
          <w:rStyle w:val="af1"/>
        </w:rPr>
        <w:commentReference w:id="80"/>
      </w:r>
      <w:commentRangeEnd w:id="81"/>
      <w:r w:rsidR="006B7187">
        <w:rPr>
          <w:rStyle w:val="af1"/>
        </w:rPr>
        <w:commentReference w:id="81"/>
      </w:r>
    </w:p>
    <w:p w14:paraId="5CBE46EE" w14:textId="79BA5BDC" w:rsidR="0048180D" w:rsidRPr="00D27979" w:rsidRDefault="0048180D" w:rsidP="004818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классов </w:t>
      </w:r>
      <w:r w:rsidR="00494EB8">
        <w:rPr>
          <w:rFonts w:ascii="Times New Roman" w:hAnsi="Times New Roman" w:cs="Times New Roman"/>
          <w:sz w:val="28"/>
          <w:szCs w:val="28"/>
        </w:rPr>
        <w:t>плагина</w:t>
      </w:r>
      <w:ins w:id="85" w:author="Romanter456@gmail.com" w:date="2023-12-04T00:39:00Z">
        <w:r w:rsidR="00C82C90" w:rsidRPr="006B7187">
          <w:rPr>
            <w:rFonts w:ascii="Times New Roman" w:hAnsi="Times New Roman" w:cs="Times New Roman"/>
            <w:sz w:val="28"/>
            <w:szCs w:val="28"/>
            <w:rPrChange w:id="86" w:author="Romanter456@gmail.com" w:date="2023-12-04T00:4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“</w:t>
        </w:r>
        <w:r w:rsidR="00C82C90">
          <w:rPr>
            <w:rFonts w:ascii="Times New Roman" w:hAnsi="Times New Roman" w:cs="Times New Roman"/>
            <w:sz w:val="28"/>
            <w:szCs w:val="28"/>
          </w:rPr>
          <w:t>Пожарная лестница</w:t>
        </w:r>
        <w:r w:rsidR="00C82C90" w:rsidRPr="006B7187">
          <w:rPr>
            <w:rFonts w:ascii="Times New Roman" w:hAnsi="Times New Roman" w:cs="Times New Roman"/>
            <w:sz w:val="28"/>
            <w:szCs w:val="28"/>
            <w:rPrChange w:id="87" w:author="Romanter456@gmail.com" w:date="2023-12-04T00:4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</w:ins>
    </w:p>
    <w:p w14:paraId="285F4938" w14:textId="2ABC593A" w:rsidR="00C76DEC" w:rsidRDefault="00C76DEC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B7D2CD" w14:textId="060C38FC" w:rsidR="00BC343D" w:rsidRPr="00BC3FA5" w:rsidRDefault="00BC3FA5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</w:t>
      </w:r>
      <w:r w:rsidR="00491F69">
        <w:rPr>
          <w:rFonts w:ascii="Times New Roman" w:hAnsi="Times New Roman" w:cs="Times New Roman"/>
          <w:sz w:val="28"/>
          <w:szCs w:val="28"/>
        </w:rPr>
        <w:t>Используемые поля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343D" w14:paraId="2E6C3993" w14:textId="77777777" w:rsidTr="00BC343D">
        <w:tc>
          <w:tcPr>
            <w:tcW w:w="3115" w:type="dxa"/>
          </w:tcPr>
          <w:p w14:paraId="69DC4841" w14:textId="59CD2CCD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42CCD4F5" w14:textId="007B1E38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71291B2" w14:textId="44545ED6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C343D" w14:paraId="70E766E7" w14:textId="77777777" w:rsidTr="00BC343D">
        <w:tc>
          <w:tcPr>
            <w:tcW w:w="3115" w:type="dxa"/>
          </w:tcPr>
          <w:p w14:paraId="08E98310" w14:textId="482D351B" w:rsidR="00BC343D" w:rsidRPr="00BC343D" w:rsidRDefault="00BC343D" w:rsidP="00BC34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3115" w:type="dxa"/>
          </w:tcPr>
          <w:p w14:paraId="0155BB4F" w14:textId="62BCEEB0" w:rsidR="00BC343D" w:rsidRPr="00BC343D" w:rsidRDefault="00BC343D" w:rsidP="00BC34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StairsBuilder</w:t>
            </w:r>
          </w:p>
        </w:tc>
        <w:tc>
          <w:tcPr>
            <w:tcW w:w="3115" w:type="dxa"/>
          </w:tcPr>
          <w:p w14:paraId="50FF658B" w14:textId="4589AC58" w:rsidR="00BC343D" w:rsidRPr="00C75808" w:rsidRDefault="00C75808" w:rsidP="00D738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StairsBuilder</w:t>
            </w:r>
          </w:p>
        </w:tc>
      </w:tr>
      <w:tr w:rsidR="00DB4DAF" w14:paraId="20688513" w14:textId="77777777" w:rsidTr="00BC343D">
        <w:tc>
          <w:tcPr>
            <w:tcW w:w="3115" w:type="dxa"/>
          </w:tcPr>
          <w:p w14:paraId="78639650" w14:textId="72F195B6" w:rsidR="00DB4DAF" w:rsidRP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</w:t>
            </w:r>
            <w:r w:rsidR="00F84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1F8A7892" w14:textId="39096EBD" w:rsidR="00DB4DAF" w:rsidRP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StairParamet</w:t>
            </w:r>
            <w:r w:rsidR="00F84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1E40361C" w14:textId="0669BA59" w:rsid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StairParametrs</w:t>
            </w:r>
          </w:p>
        </w:tc>
      </w:tr>
    </w:tbl>
    <w:p w14:paraId="64142FFC" w14:textId="65BBC808" w:rsidR="00117C80" w:rsidRPr="00364020" w:rsidRDefault="00117C80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3.2 – Используемые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97"/>
        <w:gridCol w:w="1507"/>
        <w:gridCol w:w="1507"/>
        <w:gridCol w:w="2534"/>
      </w:tblGrid>
      <w:tr w:rsidR="009F59BA" w14:paraId="2F583B42" w14:textId="77777777" w:rsidTr="009F59BA">
        <w:tc>
          <w:tcPr>
            <w:tcW w:w="4106" w:type="dxa"/>
          </w:tcPr>
          <w:p w14:paraId="750C8EBF" w14:textId="4B8AF310" w:rsidR="007E1B2E" w:rsidRDefault="007E1B2E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268" w:type="dxa"/>
          </w:tcPr>
          <w:p w14:paraId="7DCD26D3" w14:textId="3338D026" w:rsidR="007E1B2E" w:rsidRPr="00221CDC" w:rsidRDefault="00221CDC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82" w:type="dxa"/>
          </w:tcPr>
          <w:p w14:paraId="42576D28" w14:textId="6053F1C5" w:rsidR="007E1B2E" w:rsidRDefault="00221CDC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489" w:type="dxa"/>
          </w:tcPr>
          <w:p w14:paraId="2F035ECA" w14:textId="2296C54E" w:rsidR="007E1B2E" w:rsidRDefault="007E1B2E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F59BA" w14:paraId="6D872437" w14:textId="77777777" w:rsidTr="009F59BA">
        <w:tc>
          <w:tcPr>
            <w:tcW w:w="4106" w:type="dxa"/>
          </w:tcPr>
          <w:p w14:paraId="66E61E94" w14:textId="6700540F" w:rsidR="007E1B2E" w:rsidRPr="00221CDC" w:rsidRDefault="00C828F4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221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Button_Click</w:t>
            </w:r>
          </w:p>
        </w:tc>
        <w:tc>
          <w:tcPr>
            <w:tcW w:w="1268" w:type="dxa"/>
          </w:tcPr>
          <w:p w14:paraId="252FF82C" w14:textId="111E3151" w:rsidR="007E1B2E" w:rsidRP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3C5072BF" w14:textId="6A4C68ED" w:rsidR="007E1B2E" w:rsidRPr="007B441D" w:rsidRDefault="007D3CD1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B4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754EDD27" w14:textId="64C071EC" w:rsidR="007E1B2E" w:rsidRP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нажатия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BuildButton</w:t>
            </w:r>
          </w:p>
        </w:tc>
      </w:tr>
      <w:tr w:rsidR="009F59BA" w14:paraId="34F1B7C4" w14:textId="77777777" w:rsidTr="009F59BA">
        <w:tc>
          <w:tcPr>
            <w:tcW w:w="4106" w:type="dxa"/>
          </w:tcPr>
          <w:p w14:paraId="335DF462" w14:textId="5AF56862" w:rsid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StairsWidthNumericUpDown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ValueChanged</w:t>
            </w:r>
          </w:p>
        </w:tc>
        <w:tc>
          <w:tcPr>
            <w:tcW w:w="1268" w:type="dxa"/>
          </w:tcPr>
          <w:p w14:paraId="36751C0F" w14:textId="13FF226B" w:rsid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45C237BA" w14:textId="31C0E48B" w:rsidR="009F59BA" w:rsidRP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489" w:type="dxa"/>
          </w:tcPr>
          <w:p w14:paraId="46E0B0F6" w14:textId="367780B1" w:rsidR="009F59BA" w:rsidRP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StairsWidthNumeric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UpDown</w:t>
            </w:r>
          </w:p>
        </w:tc>
      </w:tr>
      <w:tr w:rsidR="009F59BA" w14:paraId="38B7CA67" w14:textId="77777777" w:rsidTr="009F59BA">
        <w:tc>
          <w:tcPr>
            <w:tcW w:w="4106" w:type="dxa"/>
          </w:tcPr>
          <w:p w14:paraId="732C6F64" w14:textId="4BE66584" w:rsidR="009F59BA" w:rsidRP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StringerWidthNumericUp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Down_ValueChanged</w:t>
            </w:r>
          </w:p>
        </w:tc>
        <w:tc>
          <w:tcPr>
            <w:tcW w:w="1268" w:type="dxa"/>
          </w:tcPr>
          <w:p w14:paraId="0ABA4E8F" w14:textId="5B02D4AA" w:rsidR="009F59BA" w:rsidRP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286487E9" w14:textId="28E944A4" w:rsid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489" w:type="dxa"/>
          </w:tcPr>
          <w:p w14:paraId="33BEC5D2" w14:textId="5C15205A" w:rsid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inger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</w:tr>
      <w:tr w:rsidR="009F59BA" w14:paraId="6D7EB5B9" w14:textId="77777777" w:rsidTr="009F59BA">
        <w:tc>
          <w:tcPr>
            <w:tcW w:w="4106" w:type="dxa"/>
          </w:tcPr>
          <w:p w14:paraId="47870DC6" w14:textId="72C19F7B" w:rsidR="009F59BA" w:rsidRP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StepLengthNumericUpDown_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</w:p>
        </w:tc>
        <w:tc>
          <w:tcPr>
            <w:tcW w:w="1268" w:type="dxa"/>
          </w:tcPr>
          <w:p w14:paraId="23283601" w14:textId="4A8DC349" w:rsid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58AC8C5E" w14:textId="122B7405" w:rsid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6E91E157" w14:textId="61473556" w:rsid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StepLength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</w:tr>
      <w:tr w:rsidR="00B04ADF" w14:paraId="198BA051" w14:textId="77777777" w:rsidTr="009F59BA">
        <w:tc>
          <w:tcPr>
            <w:tcW w:w="4106" w:type="dxa"/>
          </w:tcPr>
          <w:p w14:paraId="0FD17558" w14:textId="2B04CF27" w:rsidR="00B04ADF" w:rsidRPr="00B04ADF" w:rsidRDefault="00B04ADF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</w:p>
        </w:tc>
        <w:tc>
          <w:tcPr>
            <w:tcW w:w="1268" w:type="dxa"/>
          </w:tcPr>
          <w:p w14:paraId="718F5827" w14:textId="60BA7887" w:rsidR="00B04ADF" w:rsidRDefault="00B04ADF" w:rsidP="00B04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482" w:type="dxa"/>
          </w:tcPr>
          <w:p w14:paraId="2335D04C" w14:textId="1410B4AE" w:rsidR="00B04ADF" w:rsidRDefault="00B04ADF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6284BE76" w14:textId="51110398" w:rsidR="00B04ADF" w:rsidRDefault="00B04ADF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главной формы</w:t>
            </w:r>
          </w:p>
        </w:tc>
      </w:tr>
    </w:tbl>
    <w:p w14:paraId="6FF5C96C" w14:textId="6CE1D025" w:rsidR="007E1B2E" w:rsidRDefault="007E1B2E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FB08C3" w14:textId="110B0DB7" w:rsidR="00AC1D73" w:rsidRDefault="00AC1D73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Используемые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StairsParametrs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2"/>
        <w:gridCol w:w="3352"/>
        <w:gridCol w:w="3001"/>
      </w:tblGrid>
      <w:tr w:rsidR="00AC1D73" w14:paraId="05002613" w14:textId="77777777" w:rsidTr="00BB1C6D">
        <w:tc>
          <w:tcPr>
            <w:tcW w:w="3115" w:type="dxa"/>
          </w:tcPr>
          <w:p w14:paraId="616778D5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59937040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8461E2C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C1D73" w14:paraId="0A29415A" w14:textId="77777777" w:rsidTr="00BB1C6D">
        <w:tc>
          <w:tcPr>
            <w:tcW w:w="3115" w:type="dxa"/>
          </w:tcPr>
          <w:p w14:paraId="289F175C" w14:textId="1F9DCB2F" w:rsidR="00AC1D73" w:rsidRPr="00DB4DAF" w:rsidRDefault="00AC1D73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</w:t>
            </w:r>
            <w:r w:rsidR="006A3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7A4FF57E" w14:textId="763D2BD9" w:rsidR="00AC1D73" w:rsidRPr="00DB4DAF" w:rsidRDefault="00AC1D73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Dictionary&lt;ParameterType, Parameter&gt;</w:t>
            </w:r>
          </w:p>
        </w:tc>
        <w:tc>
          <w:tcPr>
            <w:tcW w:w="3115" w:type="dxa"/>
          </w:tcPr>
          <w:p w14:paraId="6889D124" w14:textId="448568F3" w:rsidR="00AC1D73" w:rsidRPr="00450A36" w:rsidRDefault="00450A36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 изменяемых параметров лестницы</w:t>
            </w:r>
          </w:p>
        </w:tc>
      </w:tr>
    </w:tbl>
    <w:p w14:paraId="7019F14E" w14:textId="04A887C0" w:rsidR="00AC1D73" w:rsidRDefault="00AC1D73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6C849A" w14:textId="349DC9FE" w:rsidR="00C11890" w:rsidRPr="00C11890" w:rsidRDefault="00C11890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– Используемые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StairsParameters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5"/>
        <w:gridCol w:w="2565"/>
        <w:gridCol w:w="2261"/>
        <w:gridCol w:w="2274"/>
      </w:tblGrid>
      <w:tr w:rsidR="00CB1465" w14:paraId="083E674A" w14:textId="77777777" w:rsidTr="00CB1465">
        <w:tc>
          <w:tcPr>
            <w:tcW w:w="2336" w:type="dxa"/>
          </w:tcPr>
          <w:p w14:paraId="20CF8E84" w14:textId="1B843468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59B2AC1" w14:textId="0CFCB383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3CC40EEC" w14:textId="6BDF133F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487D4149" w14:textId="73236995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1465" w14:paraId="272AF246" w14:textId="77777777" w:rsidTr="00CB1465">
        <w:tc>
          <w:tcPr>
            <w:tcW w:w="2336" w:type="dxa"/>
          </w:tcPr>
          <w:p w14:paraId="5D0D2639" w14:textId="00B629E6" w:rsidR="00CB1465" w:rsidRPr="00CB1465" w:rsidRDefault="0018231B" w:rsidP="00CB1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CB1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etValue</w:t>
            </w:r>
          </w:p>
        </w:tc>
        <w:tc>
          <w:tcPr>
            <w:tcW w:w="2336" w:type="dxa"/>
          </w:tcPr>
          <w:p w14:paraId="5C803637" w14:textId="4CBE885B" w:rsidR="00CB1465" w:rsidRPr="005226F8" w:rsidRDefault="006B7187" w:rsidP="00CB1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ins w:id="88" w:author="Romanter456@gmail.com" w:date="2023-12-04T00:46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StairsParameterType</w:t>
              </w:r>
              <w:r w:rsidRPr="00F02188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ins>
            <w:del w:id="89" w:author="Romanter456@gmail.com" w:date="2023-12-04T00:46:00Z">
              <w:r w:rsidR="00CB1465" w:rsidDel="006B7187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ParameterType</w:delText>
              </w:r>
              <w:r w:rsidR="005226F8" w:rsidDel="006B7187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 xml:space="preserve"> </w:delText>
              </w:r>
            </w:del>
            <w:r w:rsidR="00522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="005226F8">
              <w:rPr>
                <w:rFonts w:ascii="Times New Roman" w:hAnsi="Times New Roman" w:cs="Times New Roman"/>
                <w:sz w:val="28"/>
                <w:szCs w:val="28"/>
              </w:rPr>
              <w:t>тип параметра</w:t>
            </w:r>
          </w:p>
        </w:tc>
        <w:tc>
          <w:tcPr>
            <w:tcW w:w="2336" w:type="dxa"/>
          </w:tcPr>
          <w:p w14:paraId="3DACD032" w14:textId="588EF870" w:rsidR="00CB1465" w:rsidRPr="00CB1465" w:rsidRDefault="00CB1465" w:rsidP="005226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29BBDD71" w14:textId="006727AC" w:rsidR="00CB1465" w:rsidRPr="00CB1465" w:rsidRDefault="0018231B" w:rsidP="00CB14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B1465">
              <w:rPr>
                <w:rFonts w:ascii="Times New Roman" w:hAnsi="Times New Roman" w:cs="Times New Roman"/>
                <w:sz w:val="28"/>
                <w:szCs w:val="28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B14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D9A">
              <w:rPr>
                <w:rFonts w:ascii="Times New Roman" w:hAnsi="Times New Roman" w:cs="Times New Roman"/>
                <w:sz w:val="28"/>
                <w:szCs w:val="28"/>
              </w:rPr>
              <w:t>параметра из словаря</w:t>
            </w:r>
          </w:p>
        </w:tc>
      </w:tr>
    </w:tbl>
    <w:p w14:paraId="1A614E9D" w14:textId="1069A7F6" w:rsidR="00864736" w:rsidRDefault="008647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5D3DDE" w14:textId="77777777" w:rsidR="00C64D9A" w:rsidRDefault="00C64D9A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4D41DF" w14:textId="1507A5AE" w:rsidR="00C11890" w:rsidRDefault="00D67338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3.4.</w:t>
      </w:r>
    </w:p>
    <w:tbl>
      <w:tblPr>
        <w:tblStyle w:val="a9"/>
        <w:tblW w:w="0" w:type="auto"/>
        <w:tblLook w:val="04A0" w:firstRow="1" w:lastRow="0" w:firstColumn="1" w:lastColumn="0" w:noHBand="0" w:noVBand="1"/>
        <w:tblPrChange w:id="90" w:author="Romanter456@gmail.com" w:date="2023-12-04T00:49:00Z">
          <w:tblPr>
            <w:tblStyle w:val="a9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60"/>
        <w:gridCol w:w="2565"/>
        <w:gridCol w:w="1822"/>
        <w:gridCol w:w="2098"/>
        <w:tblGridChange w:id="91">
          <w:tblGrid>
            <w:gridCol w:w="2847"/>
            <w:gridCol w:w="2553"/>
            <w:gridCol w:w="1918"/>
            <w:gridCol w:w="2027"/>
          </w:tblGrid>
        </w:tblGridChange>
      </w:tblGrid>
      <w:tr w:rsidR="00D67338" w14:paraId="72BE8914" w14:textId="77777777" w:rsidTr="006B7187">
        <w:tc>
          <w:tcPr>
            <w:tcW w:w="2847" w:type="dxa"/>
            <w:tcPrChange w:id="92" w:author="Romanter456@gmail.com" w:date="2023-12-04T00:49:00Z">
              <w:tcPr>
                <w:tcW w:w="2860" w:type="dxa"/>
              </w:tcPr>
            </w:tcPrChange>
          </w:tcPr>
          <w:p w14:paraId="57F782D7" w14:textId="48374BEE" w:rsidR="00D67338" w:rsidRDefault="00D67338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SetValue</w:t>
            </w:r>
          </w:p>
        </w:tc>
        <w:tc>
          <w:tcPr>
            <w:tcW w:w="2393" w:type="dxa"/>
            <w:tcPrChange w:id="93" w:author="Romanter456@gmail.com" w:date="2023-12-04T00:49:00Z">
              <w:tcPr>
                <w:tcW w:w="2244" w:type="dxa"/>
              </w:tcPr>
            </w:tcPrChange>
          </w:tcPr>
          <w:p w14:paraId="4D6346A0" w14:textId="289A62EA" w:rsidR="00D67338" w:rsidRDefault="006B71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  <w:pPrChange w:id="94" w:author="Romanter456@gmail.com" w:date="2023-12-04T00:46:00Z">
                <w:pPr/>
              </w:pPrChange>
            </w:pPr>
            <w:ins w:id="95" w:author="Romanter456@gmail.com" w:date="2023-12-04T00:45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</w:t>
              </w:r>
            </w:ins>
            <w:r w:rsidR="00D67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D6733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7338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D673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D67338">
              <w:rPr>
                <w:rFonts w:ascii="Times New Roman" w:hAnsi="Times New Roman" w:cs="Times New Roman"/>
                <w:sz w:val="28"/>
                <w:szCs w:val="28"/>
              </w:rPr>
              <w:t>задаваемое</w:t>
            </w:r>
            <w:r w:rsidR="00D67338"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7338">
              <w:rPr>
                <w:rFonts w:ascii="Times New Roman" w:hAnsi="Times New Roman" w:cs="Times New Roman"/>
                <w:sz w:val="28"/>
                <w:szCs w:val="28"/>
              </w:rPr>
              <w:t>значение параметра</w:t>
            </w:r>
          </w:p>
        </w:tc>
        <w:tc>
          <w:tcPr>
            <w:tcW w:w="2078" w:type="dxa"/>
            <w:tcPrChange w:id="96" w:author="Romanter456@gmail.com" w:date="2023-12-04T00:49:00Z">
              <w:tcPr>
                <w:tcW w:w="1837" w:type="dxa"/>
              </w:tcPr>
            </w:tcPrChange>
          </w:tcPr>
          <w:p w14:paraId="74993DC4" w14:textId="1F1CC9EC" w:rsidR="00D67338" w:rsidRDefault="00D67338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7D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027" w:type="dxa"/>
            <w:tcPrChange w:id="97" w:author="Romanter456@gmail.com" w:date="2023-12-04T00:49:00Z">
              <w:tcPr>
                <w:tcW w:w="2404" w:type="dxa"/>
              </w:tcPr>
            </w:tcPrChange>
          </w:tcPr>
          <w:p w14:paraId="35E379A5" w14:textId="7A4E47C7" w:rsidR="00D67338" w:rsidRDefault="00D673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  <w:pPrChange w:id="98" w:author="Romanter456@gmail.com" w:date="2023-12-04T00:45:00Z">
                <w:pPr/>
              </w:pPrChange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 значение для параметра в словаре</w:t>
            </w:r>
          </w:p>
        </w:tc>
      </w:tr>
      <w:tr w:rsidR="006B7187" w14:paraId="7436E98D" w14:textId="77777777" w:rsidTr="006B7187">
        <w:trPr>
          <w:ins w:id="99" w:author="Romanter456@gmail.com" w:date="2023-12-04T00:47:00Z"/>
        </w:trPr>
        <w:tc>
          <w:tcPr>
            <w:tcW w:w="2847" w:type="dxa"/>
            <w:tcPrChange w:id="100" w:author="Romanter456@gmail.com" w:date="2023-12-04T00:49:00Z">
              <w:tcPr>
                <w:tcW w:w="2860" w:type="dxa"/>
              </w:tcPr>
            </w:tcPrChange>
          </w:tcPr>
          <w:p w14:paraId="470D2B7F" w14:textId="6D16FE67" w:rsidR="006B7187" w:rsidRDefault="006B7187" w:rsidP="00D67338">
            <w:pPr>
              <w:rPr>
                <w:ins w:id="101" w:author="Romanter456@gmail.com" w:date="2023-12-04T00:47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02" w:author="Romanter456@gmail.com" w:date="2023-12-04T00:49:00Z">
              <w:r w:rsidRPr="00CE1D23">
                <w:rPr>
                  <w:rFonts w:ascii="Times New Roman" w:hAnsi="Times New Roman" w:cs="Times New Roman"/>
                  <w:sz w:val="28"/>
                  <w:szCs w:val="28"/>
                  <w:rPrChange w:id="103" w:author="ROG" w:date="2023-12-04T06:56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</w:ins>
            <w:ins w:id="104" w:author="Romanter456@gmail.com" w:date="2023-12-04T00:48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StairsParameters</w:t>
              </w:r>
            </w:ins>
          </w:p>
        </w:tc>
        <w:tc>
          <w:tcPr>
            <w:tcW w:w="2393" w:type="dxa"/>
            <w:tcPrChange w:id="105" w:author="Romanter456@gmail.com" w:date="2023-12-04T00:49:00Z">
              <w:tcPr>
                <w:tcW w:w="2244" w:type="dxa"/>
              </w:tcPr>
            </w:tcPrChange>
          </w:tcPr>
          <w:p w14:paraId="5F4A7297" w14:textId="6A2D760F" w:rsidR="006B7187" w:rsidRDefault="006B7187">
            <w:pPr>
              <w:jc w:val="center"/>
              <w:rPr>
                <w:ins w:id="106" w:author="Romanter456@gmail.com" w:date="2023-12-04T00:47:00Z"/>
                <w:rFonts w:ascii="Times New Roman" w:hAnsi="Times New Roman" w:cs="Times New Roman"/>
                <w:sz w:val="28"/>
                <w:szCs w:val="28"/>
                <w:lang w:val="en-US"/>
              </w:rPr>
              <w:pPrChange w:id="107" w:author="Romanter456@gmail.com" w:date="2023-12-04T00:48:00Z">
                <w:pPr>
                  <w:jc w:val="both"/>
                </w:pPr>
              </w:pPrChange>
            </w:pPr>
            <w:ins w:id="108" w:author="Romanter456@gmail.com" w:date="2023-12-04T00:49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ins>
            <w:ins w:id="109" w:author="Romanter456@gmail.com" w:date="2023-12-04T00:48:00Z">
              <w:r w:rsidRPr="005275DD">
                <w:rPr>
                  <w:rFonts w:ascii="Times New Roman" w:hAnsi="Times New Roman" w:cs="Times New Roman"/>
                  <w:sz w:val="28"/>
                  <w:szCs w:val="28"/>
                </w:rPr>
                <w:t>—</w:t>
              </w:r>
            </w:ins>
          </w:p>
        </w:tc>
        <w:tc>
          <w:tcPr>
            <w:tcW w:w="2078" w:type="dxa"/>
            <w:tcPrChange w:id="110" w:author="Romanter456@gmail.com" w:date="2023-12-04T00:49:00Z">
              <w:tcPr>
                <w:tcW w:w="1837" w:type="dxa"/>
              </w:tcPr>
            </w:tcPrChange>
          </w:tcPr>
          <w:p w14:paraId="461AE153" w14:textId="32803082" w:rsidR="006B7187" w:rsidRPr="008F7D77" w:rsidRDefault="006B7187">
            <w:pPr>
              <w:jc w:val="both"/>
              <w:rPr>
                <w:ins w:id="111" w:author="Romanter456@gmail.com" w:date="2023-12-04T00:47:00Z"/>
                <w:rFonts w:ascii="Times New Roman" w:hAnsi="Times New Roman" w:cs="Times New Roman"/>
                <w:sz w:val="28"/>
                <w:szCs w:val="28"/>
              </w:rPr>
              <w:pPrChange w:id="112" w:author="Romanter456@gmail.com" w:date="2023-12-04T00:49:00Z">
                <w:pPr>
                  <w:jc w:val="center"/>
                </w:pPr>
              </w:pPrChange>
            </w:pPr>
            <w:ins w:id="113" w:author="Romanter456@gmail.com" w:date="2023-12-04T00:49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  <w:t>Parameters</w:t>
              </w:r>
            </w:ins>
          </w:p>
        </w:tc>
        <w:tc>
          <w:tcPr>
            <w:tcW w:w="2027" w:type="dxa"/>
            <w:tcPrChange w:id="114" w:author="Romanter456@gmail.com" w:date="2023-12-04T00:49:00Z">
              <w:tcPr>
                <w:tcW w:w="2404" w:type="dxa"/>
              </w:tcPr>
            </w:tcPrChange>
          </w:tcPr>
          <w:p w14:paraId="1042F829" w14:textId="5BB5D807" w:rsidR="006B7187" w:rsidRDefault="006B7187" w:rsidP="006B7187">
            <w:pPr>
              <w:jc w:val="both"/>
              <w:rPr>
                <w:ins w:id="115" w:author="Romanter456@gmail.com" w:date="2023-12-04T00:47:00Z"/>
                <w:rFonts w:ascii="Times New Roman" w:hAnsi="Times New Roman" w:cs="Times New Roman"/>
                <w:sz w:val="28"/>
                <w:szCs w:val="28"/>
              </w:rPr>
            </w:pPr>
            <w:ins w:id="116" w:author="Romanter456@gmail.com" w:date="2023-12-04T00:49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Конструктор класса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StairsParameters</w:t>
              </w:r>
            </w:ins>
          </w:p>
        </w:tc>
      </w:tr>
      <w:tr w:rsidR="00D87A41" w14:paraId="5556F6D9" w14:textId="77777777" w:rsidTr="006B7187">
        <w:tc>
          <w:tcPr>
            <w:tcW w:w="2847" w:type="dxa"/>
            <w:tcPrChange w:id="117" w:author="Romanter456@gmail.com" w:date="2023-12-04T00:49:00Z">
              <w:tcPr>
                <w:tcW w:w="2860" w:type="dxa"/>
              </w:tcPr>
            </w:tcPrChange>
          </w:tcPr>
          <w:p w14:paraId="27C92115" w14:textId="262AB745" w:rsidR="00D87A41" w:rsidRPr="000F1D95" w:rsidRDefault="006B7187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18" w:author="Romanter456@gmail.com" w:date="2023-12-04T00:50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ins>
            <w:r w:rsidR="000F1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RecalculateStairsWidth</w:t>
            </w:r>
          </w:p>
        </w:tc>
        <w:tc>
          <w:tcPr>
            <w:tcW w:w="2393" w:type="dxa"/>
            <w:tcPrChange w:id="119" w:author="Romanter456@gmail.com" w:date="2023-12-04T00:49:00Z">
              <w:tcPr>
                <w:tcW w:w="2244" w:type="dxa"/>
              </w:tcPr>
            </w:tcPrChange>
          </w:tcPr>
          <w:p w14:paraId="6A06E995" w14:textId="4FC5A3AA" w:rsidR="00D87A41" w:rsidRDefault="006B7187" w:rsidP="000F1D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20" w:author="Romanter456@gmail.com" w:date="2023-12-04T00:50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ins>
            <w:r w:rsidR="000F1D95"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078" w:type="dxa"/>
            <w:tcPrChange w:id="121" w:author="Romanter456@gmail.com" w:date="2023-12-04T00:49:00Z">
              <w:tcPr>
                <w:tcW w:w="1837" w:type="dxa"/>
              </w:tcPr>
            </w:tcPrChange>
          </w:tcPr>
          <w:p w14:paraId="263BF9DC" w14:textId="51CAD61E" w:rsidR="00D87A41" w:rsidRDefault="000F1D95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27" w:type="dxa"/>
            <w:tcPrChange w:id="122" w:author="Romanter456@gmail.com" w:date="2023-12-04T00:49:00Z">
              <w:tcPr>
                <w:tcW w:w="2404" w:type="dxa"/>
              </w:tcPr>
            </w:tcPrChange>
          </w:tcPr>
          <w:p w14:paraId="65ED22A5" w14:textId="603DB28C" w:rsidR="00D87A41" w:rsidRPr="000F1D95" w:rsidRDefault="000F1D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  <w:pPrChange w:id="123" w:author="Romanter456@gmail.com" w:date="2023-12-04T00:45:00Z">
                <w:pPr/>
              </w:pPrChange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Пересчитывает ширину лестницы</w:t>
            </w:r>
          </w:p>
        </w:tc>
      </w:tr>
      <w:tr w:rsidR="00D87A41" w14:paraId="47A117C3" w14:textId="77777777" w:rsidTr="006B7187">
        <w:tc>
          <w:tcPr>
            <w:tcW w:w="2847" w:type="dxa"/>
            <w:tcPrChange w:id="124" w:author="Romanter456@gmail.com" w:date="2023-12-04T00:49:00Z">
              <w:tcPr>
                <w:tcW w:w="2860" w:type="dxa"/>
              </w:tcPr>
            </w:tcPrChange>
          </w:tcPr>
          <w:p w14:paraId="53BD76B6" w14:textId="12F2418F" w:rsidR="00D87A41" w:rsidRDefault="000F1D95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RecalculateStepLength</w:t>
            </w:r>
          </w:p>
        </w:tc>
        <w:tc>
          <w:tcPr>
            <w:tcW w:w="2393" w:type="dxa"/>
            <w:tcPrChange w:id="125" w:author="Romanter456@gmail.com" w:date="2023-12-04T00:49:00Z">
              <w:tcPr>
                <w:tcW w:w="2244" w:type="dxa"/>
              </w:tcPr>
            </w:tcPrChange>
          </w:tcPr>
          <w:p w14:paraId="267FFD5C" w14:textId="7CBD5FBA" w:rsidR="00D87A41" w:rsidRDefault="000F1D95" w:rsidP="000F1D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078" w:type="dxa"/>
            <w:tcPrChange w:id="126" w:author="Romanter456@gmail.com" w:date="2023-12-04T00:49:00Z">
              <w:tcPr>
                <w:tcW w:w="1837" w:type="dxa"/>
              </w:tcPr>
            </w:tcPrChange>
          </w:tcPr>
          <w:p w14:paraId="172772B7" w14:textId="154F094E" w:rsidR="00D87A41" w:rsidRDefault="000F1D95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27" w:type="dxa"/>
            <w:tcPrChange w:id="127" w:author="Romanter456@gmail.com" w:date="2023-12-04T00:49:00Z">
              <w:tcPr>
                <w:tcW w:w="2404" w:type="dxa"/>
              </w:tcPr>
            </w:tcPrChange>
          </w:tcPr>
          <w:p w14:paraId="5F68841C" w14:textId="7A4AE03C" w:rsidR="00D87A41" w:rsidRDefault="000F1D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  <w:pPrChange w:id="128" w:author="Romanter456@gmail.com" w:date="2023-12-04T00:45:00Z">
                <w:pPr/>
              </w:pPrChange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Пересчитывает длину ступени</w:t>
            </w:r>
          </w:p>
        </w:tc>
      </w:tr>
      <w:tr w:rsidR="006B7187" w14:paraId="67D72EC8" w14:textId="77777777" w:rsidTr="006B7187">
        <w:trPr>
          <w:ins w:id="129" w:author="Romanter456@gmail.com" w:date="2023-12-04T00:43:00Z"/>
        </w:trPr>
        <w:tc>
          <w:tcPr>
            <w:tcW w:w="2847" w:type="dxa"/>
            <w:tcPrChange w:id="130" w:author="Romanter456@gmail.com" w:date="2023-12-04T00:49:00Z">
              <w:tcPr>
                <w:tcW w:w="2860" w:type="dxa"/>
              </w:tcPr>
            </w:tcPrChange>
          </w:tcPr>
          <w:p w14:paraId="47820C90" w14:textId="1F4BFE6D" w:rsidR="006B7187" w:rsidRPr="00D27979" w:rsidRDefault="006B7187" w:rsidP="00D67338">
            <w:pPr>
              <w:rPr>
                <w:ins w:id="131" w:author="Romanter456@gmail.com" w:date="2023-12-04T00:43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32" w:author="Romanter456@gmail.com" w:date="2023-12-04T00:44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CrossValidation</w:t>
              </w:r>
            </w:ins>
          </w:p>
        </w:tc>
        <w:tc>
          <w:tcPr>
            <w:tcW w:w="2393" w:type="dxa"/>
            <w:tcPrChange w:id="133" w:author="Romanter456@gmail.com" w:date="2023-12-04T00:49:00Z">
              <w:tcPr>
                <w:tcW w:w="2244" w:type="dxa"/>
              </w:tcPr>
            </w:tcPrChange>
          </w:tcPr>
          <w:p w14:paraId="6328BE03" w14:textId="6DD65246" w:rsidR="006B7187" w:rsidRPr="005275DD" w:rsidRDefault="006B7187">
            <w:pPr>
              <w:jc w:val="both"/>
              <w:rPr>
                <w:ins w:id="134" w:author="Romanter456@gmail.com" w:date="2023-12-04T00:43:00Z"/>
                <w:rFonts w:ascii="Times New Roman" w:hAnsi="Times New Roman" w:cs="Times New Roman"/>
                <w:sz w:val="28"/>
                <w:szCs w:val="28"/>
              </w:rPr>
              <w:pPrChange w:id="135" w:author="Romanter456@gmail.com" w:date="2023-12-04T00:46:00Z">
                <w:pPr>
                  <w:jc w:val="center"/>
                </w:pPr>
              </w:pPrChange>
            </w:pPr>
            <w:ins w:id="136" w:author="Romanter456@gmail.com" w:date="2023-12-04T00:46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StairsParameterType </w:t>
              </w:r>
              <w:r w:rsidRPr="00F02188">
                <w:rPr>
                  <w:rFonts w:ascii="Times New Roman" w:hAnsi="Times New Roman" w:cs="Times New Roman"/>
                  <w:sz w:val="28"/>
                  <w:szCs w:val="28"/>
                </w:rPr>
                <w:t xml:space="preserve">–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тип</w:t>
              </w:r>
              <w:r w:rsidRPr="00F02188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параметра</w:t>
              </w:r>
              <w:r w:rsidRPr="00F02188">
                <w:rPr>
                  <w:rFonts w:ascii="Times New Roman" w:hAnsi="Times New Roman" w:cs="Times New Roman"/>
                  <w:sz w:val="28"/>
                  <w:szCs w:val="28"/>
                </w:rPr>
                <w:t>,</w:t>
              </w:r>
            </w:ins>
          </w:p>
        </w:tc>
        <w:tc>
          <w:tcPr>
            <w:tcW w:w="2078" w:type="dxa"/>
            <w:tcPrChange w:id="137" w:author="Romanter456@gmail.com" w:date="2023-12-04T00:49:00Z">
              <w:tcPr>
                <w:tcW w:w="1837" w:type="dxa"/>
              </w:tcPr>
            </w:tcPrChange>
          </w:tcPr>
          <w:p w14:paraId="2D0E6C42" w14:textId="3D1DB5C2" w:rsidR="006B7187" w:rsidRDefault="006B7187" w:rsidP="00D67338">
            <w:pPr>
              <w:jc w:val="center"/>
              <w:rPr>
                <w:ins w:id="138" w:author="Romanter456@gmail.com" w:date="2023-12-04T00:43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39" w:author="Romanter456@gmail.com" w:date="2023-12-04T00:44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void</w:t>
              </w:r>
            </w:ins>
          </w:p>
        </w:tc>
        <w:tc>
          <w:tcPr>
            <w:tcW w:w="2027" w:type="dxa"/>
            <w:tcPrChange w:id="140" w:author="Romanter456@gmail.com" w:date="2023-12-04T00:49:00Z">
              <w:tcPr>
                <w:tcW w:w="2404" w:type="dxa"/>
              </w:tcPr>
            </w:tcPrChange>
          </w:tcPr>
          <w:p w14:paraId="1D5BDA6C" w14:textId="55DA2DF7" w:rsidR="006B7187" w:rsidRPr="00D27979" w:rsidRDefault="006B7187">
            <w:pPr>
              <w:jc w:val="both"/>
              <w:rPr>
                <w:ins w:id="141" w:author="Romanter456@gmail.com" w:date="2023-12-04T00:43:00Z"/>
                <w:rFonts w:ascii="Times New Roman" w:hAnsi="Times New Roman" w:cs="Times New Roman"/>
                <w:sz w:val="28"/>
                <w:szCs w:val="28"/>
              </w:rPr>
              <w:pPrChange w:id="142" w:author="Romanter456@gmail.com" w:date="2023-12-04T00:45:00Z">
                <w:pPr/>
              </w:pPrChange>
            </w:pPr>
            <w:ins w:id="143" w:author="Romanter456@gmail.com" w:date="2023-12-04T00:45:00Z">
              <w:r>
                <w:rPr>
                  <w:rFonts w:ascii="Times New Roman" w:hAnsi="Times New Roman" w:cs="Times New Roman"/>
                  <w:sz w:val="28"/>
                  <w:szCs w:val="28"/>
                </w:rPr>
                <w:t>Проверяет зависимые параметры</w:t>
              </w:r>
            </w:ins>
          </w:p>
        </w:tc>
      </w:tr>
    </w:tbl>
    <w:p w14:paraId="4D414F6C" w14:textId="77777777" w:rsidR="00D67338" w:rsidRPr="00F02188" w:rsidRDefault="00D67338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DD2030" w14:textId="67FC1608" w:rsidR="00C320C6" w:rsidRDefault="00C320C6" w:rsidP="007608C9">
      <w:pPr>
        <w:spacing w:after="0" w:line="360" w:lineRule="auto"/>
        <w:ind w:firstLine="709"/>
        <w:rPr>
          <w:ins w:id="144" w:author="Romanter456@gmail.com" w:date="2023-12-04T00:51:00Z"/>
          <w:rFonts w:ascii="Times New Roman" w:hAnsi="Times New Roman" w:cs="Times New Roman"/>
          <w:sz w:val="28"/>
          <w:szCs w:val="28"/>
          <w:lang w:val="en-US"/>
        </w:rPr>
      </w:pPr>
      <w:ins w:id="145" w:author="Romanter456@gmail.com" w:date="2023-12-04T00:50:00Z">
        <w:r>
          <w:rPr>
            <w:rFonts w:ascii="Times New Roman" w:hAnsi="Times New Roman" w:cs="Times New Roman"/>
            <w:sz w:val="28"/>
            <w:szCs w:val="28"/>
          </w:rPr>
          <w:t xml:space="preserve">Таблица 3.5 – Используемые </w:t>
        </w:r>
      </w:ins>
      <w:ins w:id="146" w:author="Romanter456@gmail.com" w:date="2023-12-04T00:51:00Z">
        <w:r>
          <w:rPr>
            <w:rFonts w:ascii="Times New Roman" w:hAnsi="Times New Roman" w:cs="Times New Roman"/>
            <w:sz w:val="28"/>
            <w:szCs w:val="28"/>
          </w:rPr>
          <w:t>поля</w:t>
        </w:r>
      </w:ins>
      <w:ins w:id="147" w:author="Romanter456@gmail.com" w:date="2023-12-04T00:50:00Z">
        <w:r>
          <w:rPr>
            <w:rFonts w:ascii="Times New Roman" w:hAnsi="Times New Roman" w:cs="Times New Roman"/>
            <w:sz w:val="28"/>
            <w:szCs w:val="28"/>
          </w:rPr>
          <w:t xml:space="preserve"> класса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StairsParameter</w:t>
        </w:r>
      </w:ins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0C6" w14:paraId="27D11A19" w14:textId="77777777" w:rsidTr="00161223">
        <w:trPr>
          <w:ins w:id="148" w:author="Romanter456@gmail.com" w:date="2023-12-04T00:51:00Z"/>
        </w:trPr>
        <w:tc>
          <w:tcPr>
            <w:tcW w:w="2336" w:type="dxa"/>
          </w:tcPr>
          <w:p w14:paraId="7865A759" w14:textId="77777777" w:rsidR="00C320C6" w:rsidRDefault="00C320C6" w:rsidP="00161223">
            <w:pPr>
              <w:jc w:val="center"/>
              <w:rPr>
                <w:ins w:id="149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50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>Название</w:t>
              </w:r>
            </w:ins>
          </w:p>
        </w:tc>
        <w:tc>
          <w:tcPr>
            <w:tcW w:w="2336" w:type="dxa"/>
          </w:tcPr>
          <w:p w14:paraId="6ED1F552" w14:textId="77777777" w:rsidR="00C320C6" w:rsidRPr="00221CDC" w:rsidRDefault="00C320C6" w:rsidP="00161223">
            <w:pPr>
              <w:jc w:val="center"/>
              <w:rPr>
                <w:ins w:id="151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52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>Входные параметры</w:t>
              </w:r>
            </w:ins>
          </w:p>
        </w:tc>
        <w:tc>
          <w:tcPr>
            <w:tcW w:w="2336" w:type="dxa"/>
          </w:tcPr>
          <w:p w14:paraId="07BD2B86" w14:textId="77777777" w:rsidR="00C320C6" w:rsidRDefault="00C320C6" w:rsidP="00161223">
            <w:pPr>
              <w:jc w:val="center"/>
              <w:rPr>
                <w:ins w:id="153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54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>Выходные параметры</w:t>
              </w:r>
            </w:ins>
          </w:p>
        </w:tc>
        <w:tc>
          <w:tcPr>
            <w:tcW w:w="2337" w:type="dxa"/>
          </w:tcPr>
          <w:p w14:paraId="7F3B7A55" w14:textId="77777777" w:rsidR="00C320C6" w:rsidRDefault="00C320C6" w:rsidP="00161223">
            <w:pPr>
              <w:jc w:val="center"/>
              <w:rPr>
                <w:ins w:id="155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56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>Описание</w:t>
              </w:r>
            </w:ins>
          </w:p>
        </w:tc>
      </w:tr>
      <w:tr w:rsidR="00C320C6" w14:paraId="763D514C" w14:textId="77777777" w:rsidTr="00161223">
        <w:trPr>
          <w:ins w:id="157" w:author="Romanter456@gmail.com" w:date="2023-12-04T00:51:00Z"/>
        </w:trPr>
        <w:tc>
          <w:tcPr>
            <w:tcW w:w="2336" w:type="dxa"/>
          </w:tcPr>
          <w:p w14:paraId="1BE2F771" w14:textId="31F3A8B8" w:rsidR="00C320C6" w:rsidRPr="00547D62" w:rsidRDefault="00C320C6" w:rsidP="00161223">
            <w:pPr>
              <w:rPr>
                <w:ins w:id="158" w:author="Romanter456@gmail.com" w:date="2023-12-04T00:5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59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_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minValue</w:t>
              </w:r>
            </w:ins>
          </w:p>
        </w:tc>
        <w:tc>
          <w:tcPr>
            <w:tcW w:w="2336" w:type="dxa"/>
          </w:tcPr>
          <w:p w14:paraId="6D3B7307" w14:textId="77777777" w:rsidR="00C320C6" w:rsidRDefault="00C320C6" w:rsidP="00161223">
            <w:pPr>
              <w:jc w:val="center"/>
              <w:rPr>
                <w:ins w:id="160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61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5275DD">
                <w:rPr>
                  <w:rFonts w:ascii="Times New Roman" w:hAnsi="Times New Roman" w:cs="Times New Roman"/>
                  <w:sz w:val="28"/>
                  <w:szCs w:val="28"/>
                </w:rPr>
                <w:t>—</w:t>
              </w:r>
            </w:ins>
          </w:p>
        </w:tc>
        <w:tc>
          <w:tcPr>
            <w:tcW w:w="2336" w:type="dxa"/>
          </w:tcPr>
          <w:p w14:paraId="1CB8D09A" w14:textId="77777777" w:rsidR="00C320C6" w:rsidRPr="007B441D" w:rsidRDefault="00C320C6" w:rsidP="00161223">
            <w:pPr>
              <w:jc w:val="center"/>
              <w:rPr>
                <w:ins w:id="162" w:author="Romanter456@gmail.com" w:date="2023-12-04T00:5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63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  <w:t>int</w:t>
              </w:r>
            </w:ins>
          </w:p>
        </w:tc>
        <w:tc>
          <w:tcPr>
            <w:tcW w:w="2337" w:type="dxa"/>
          </w:tcPr>
          <w:p w14:paraId="79275D90" w14:textId="622FBDB2" w:rsidR="00C320C6" w:rsidRPr="00547D62" w:rsidRDefault="00C320C6" w:rsidP="00161223">
            <w:pPr>
              <w:jc w:val="both"/>
              <w:rPr>
                <w:ins w:id="164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65" w:author="Romanter456@gmail.com" w:date="2023-12-04T00:52:00Z">
              <w:r>
                <w:rPr>
                  <w:rFonts w:ascii="Times New Roman" w:hAnsi="Times New Roman" w:cs="Times New Roman"/>
                  <w:sz w:val="28"/>
                  <w:szCs w:val="28"/>
                </w:rPr>
                <w:t>М</w:t>
              </w:r>
            </w:ins>
            <w:ins w:id="166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>инимальн</w:t>
              </w:r>
            </w:ins>
            <w:ins w:id="167" w:author="Romanter456@gmail.com" w:date="2023-12-04T00:52:00Z">
              <w:r>
                <w:rPr>
                  <w:rFonts w:ascii="Times New Roman" w:hAnsi="Times New Roman" w:cs="Times New Roman"/>
                  <w:sz w:val="28"/>
                  <w:szCs w:val="28"/>
                </w:rPr>
                <w:t>ая</w:t>
              </w:r>
            </w:ins>
            <w:ins w:id="168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величин</w:t>
              </w:r>
            </w:ins>
            <w:ins w:id="169" w:author="Romanter456@gmail.com" w:date="2023-12-04T00:52:00Z">
              <w:r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</w:ins>
            <w:ins w:id="170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параметра лестницы</w:t>
              </w:r>
            </w:ins>
          </w:p>
        </w:tc>
      </w:tr>
      <w:tr w:rsidR="00C320C6" w14:paraId="62C02EA9" w14:textId="77777777" w:rsidTr="00161223">
        <w:trPr>
          <w:ins w:id="171" w:author="Romanter456@gmail.com" w:date="2023-12-04T00:51:00Z"/>
        </w:trPr>
        <w:tc>
          <w:tcPr>
            <w:tcW w:w="2336" w:type="dxa"/>
          </w:tcPr>
          <w:p w14:paraId="2964D7B5" w14:textId="5B290D0E" w:rsidR="00C320C6" w:rsidRPr="00B163FC" w:rsidRDefault="00C320C6" w:rsidP="00161223">
            <w:pPr>
              <w:rPr>
                <w:ins w:id="172" w:author="Romanter456@gmail.com" w:date="2023-12-04T00:5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73" w:author="Romanter456@gmail.com" w:date="2023-12-04T00:51:00Z">
              <w:r w:rsidRPr="00D62981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D62981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_maxValue</w:t>
              </w:r>
            </w:ins>
          </w:p>
        </w:tc>
        <w:tc>
          <w:tcPr>
            <w:tcW w:w="2336" w:type="dxa"/>
          </w:tcPr>
          <w:p w14:paraId="1CB4016A" w14:textId="77777777" w:rsidR="00C320C6" w:rsidRDefault="00C320C6" w:rsidP="00161223">
            <w:pPr>
              <w:jc w:val="center"/>
              <w:rPr>
                <w:ins w:id="174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75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5275DD">
                <w:rPr>
                  <w:rFonts w:ascii="Times New Roman" w:hAnsi="Times New Roman" w:cs="Times New Roman"/>
                  <w:sz w:val="28"/>
                  <w:szCs w:val="28"/>
                </w:rPr>
                <w:t>—</w:t>
              </w:r>
            </w:ins>
          </w:p>
        </w:tc>
        <w:tc>
          <w:tcPr>
            <w:tcW w:w="2336" w:type="dxa"/>
          </w:tcPr>
          <w:p w14:paraId="40A6FE00" w14:textId="77777777" w:rsidR="00C320C6" w:rsidRDefault="00C320C6" w:rsidP="00161223">
            <w:pPr>
              <w:jc w:val="center"/>
              <w:rPr>
                <w:ins w:id="176" w:author="Romanter456@gmail.com" w:date="2023-12-04T00:5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77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  <w:t>int</w:t>
              </w:r>
            </w:ins>
          </w:p>
        </w:tc>
        <w:tc>
          <w:tcPr>
            <w:tcW w:w="2337" w:type="dxa"/>
          </w:tcPr>
          <w:p w14:paraId="616B0C35" w14:textId="4E922994" w:rsidR="00C320C6" w:rsidRDefault="00C320C6" w:rsidP="00161223">
            <w:pPr>
              <w:jc w:val="both"/>
              <w:rPr>
                <w:ins w:id="178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79" w:author="Romanter456@gmail.com" w:date="2023-12-04T00:52:00Z">
              <w:r>
                <w:rPr>
                  <w:rFonts w:ascii="Times New Roman" w:hAnsi="Times New Roman" w:cs="Times New Roman"/>
                  <w:sz w:val="28"/>
                  <w:szCs w:val="28"/>
                </w:rPr>
                <w:t>М</w:t>
              </w:r>
            </w:ins>
            <w:ins w:id="180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>аксимальн</w:t>
              </w:r>
            </w:ins>
            <w:ins w:id="181" w:author="Romanter456@gmail.com" w:date="2023-12-04T00:52:00Z">
              <w:r>
                <w:rPr>
                  <w:rFonts w:ascii="Times New Roman" w:hAnsi="Times New Roman" w:cs="Times New Roman"/>
                  <w:sz w:val="28"/>
                  <w:szCs w:val="28"/>
                </w:rPr>
                <w:t>ая</w:t>
              </w:r>
            </w:ins>
            <w:ins w:id="182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величин</w:t>
              </w:r>
            </w:ins>
            <w:ins w:id="183" w:author="Romanter456@gmail.com" w:date="2023-12-04T00:52:00Z">
              <w:r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</w:ins>
            <w:ins w:id="184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параметра лестницы</w:t>
              </w:r>
            </w:ins>
          </w:p>
        </w:tc>
      </w:tr>
      <w:tr w:rsidR="00C320C6" w14:paraId="2410A413" w14:textId="77777777" w:rsidTr="00161223">
        <w:trPr>
          <w:ins w:id="185" w:author="Romanter456@gmail.com" w:date="2023-12-04T00:51:00Z"/>
        </w:trPr>
        <w:tc>
          <w:tcPr>
            <w:tcW w:w="2336" w:type="dxa"/>
          </w:tcPr>
          <w:p w14:paraId="01CAE855" w14:textId="02CCB626" w:rsidR="00C320C6" w:rsidRPr="0017107E" w:rsidRDefault="00C320C6" w:rsidP="00161223">
            <w:pPr>
              <w:rPr>
                <w:ins w:id="186" w:author="Romanter456@gmail.com" w:date="2023-12-04T00:5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87" w:author="Romanter456@gmail.com" w:date="2023-12-04T00:51:00Z">
              <w:r w:rsidRPr="00D62981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D62981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_value</w:t>
              </w:r>
            </w:ins>
          </w:p>
        </w:tc>
        <w:tc>
          <w:tcPr>
            <w:tcW w:w="2336" w:type="dxa"/>
          </w:tcPr>
          <w:p w14:paraId="603FBDAC" w14:textId="77777777" w:rsidR="00C320C6" w:rsidRDefault="00C320C6" w:rsidP="00161223">
            <w:pPr>
              <w:jc w:val="center"/>
              <w:rPr>
                <w:ins w:id="188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89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5275DD">
                <w:rPr>
                  <w:rFonts w:ascii="Times New Roman" w:hAnsi="Times New Roman" w:cs="Times New Roman"/>
                  <w:sz w:val="28"/>
                  <w:szCs w:val="28"/>
                </w:rPr>
                <w:t>—</w:t>
              </w:r>
            </w:ins>
          </w:p>
        </w:tc>
        <w:tc>
          <w:tcPr>
            <w:tcW w:w="2336" w:type="dxa"/>
          </w:tcPr>
          <w:p w14:paraId="085C638E" w14:textId="77777777" w:rsidR="00C320C6" w:rsidRDefault="00C320C6" w:rsidP="00161223">
            <w:pPr>
              <w:jc w:val="center"/>
              <w:rPr>
                <w:ins w:id="190" w:author="Romanter456@gmail.com" w:date="2023-12-04T00:5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191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  <w:t>int</w:t>
              </w:r>
            </w:ins>
          </w:p>
        </w:tc>
        <w:tc>
          <w:tcPr>
            <w:tcW w:w="2337" w:type="dxa"/>
          </w:tcPr>
          <w:p w14:paraId="5B63F090" w14:textId="24C143EF" w:rsidR="00C320C6" w:rsidRDefault="00C320C6" w:rsidP="00161223">
            <w:pPr>
              <w:jc w:val="both"/>
              <w:rPr>
                <w:ins w:id="192" w:author="Romanter456@gmail.com" w:date="2023-12-04T00:51:00Z"/>
                <w:rFonts w:ascii="Times New Roman" w:hAnsi="Times New Roman" w:cs="Times New Roman"/>
                <w:sz w:val="28"/>
                <w:szCs w:val="28"/>
              </w:rPr>
            </w:pPr>
            <w:ins w:id="193" w:author="Romanter456@gmail.com" w:date="2023-12-04T00:52:00Z">
              <w:r>
                <w:rPr>
                  <w:rFonts w:ascii="Times New Roman" w:hAnsi="Times New Roman" w:cs="Times New Roman"/>
                  <w:sz w:val="28"/>
                  <w:szCs w:val="28"/>
                </w:rPr>
                <w:t>Т</w:t>
              </w:r>
            </w:ins>
            <w:ins w:id="194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>екущ</w:t>
              </w:r>
            </w:ins>
            <w:ins w:id="195" w:author="Romanter456@gmail.com" w:date="2023-12-04T00:52:00Z">
              <w:r>
                <w:rPr>
                  <w:rFonts w:ascii="Times New Roman" w:hAnsi="Times New Roman" w:cs="Times New Roman"/>
                  <w:sz w:val="28"/>
                  <w:szCs w:val="28"/>
                </w:rPr>
                <w:t>ая</w:t>
              </w:r>
            </w:ins>
            <w:ins w:id="196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величин</w:t>
              </w:r>
            </w:ins>
            <w:ins w:id="197" w:author="Romanter456@gmail.com" w:date="2023-12-04T00:52:00Z">
              <w:r>
                <w:rPr>
                  <w:rFonts w:ascii="Times New Roman" w:hAnsi="Times New Roman" w:cs="Times New Roman"/>
                  <w:sz w:val="28"/>
                  <w:szCs w:val="28"/>
                </w:rPr>
                <w:t>а</w:t>
              </w:r>
            </w:ins>
            <w:ins w:id="198" w:author="Romanter456@gmail.com" w:date="2023-12-04T00:51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 параметра лестницы</w:t>
              </w:r>
            </w:ins>
          </w:p>
        </w:tc>
      </w:tr>
    </w:tbl>
    <w:p w14:paraId="4CE612D6" w14:textId="77777777" w:rsidR="00C320C6" w:rsidRDefault="00C320C6" w:rsidP="007608C9">
      <w:pPr>
        <w:spacing w:after="0" w:line="360" w:lineRule="auto"/>
        <w:ind w:firstLine="709"/>
        <w:rPr>
          <w:ins w:id="199" w:author="Romanter456@gmail.com" w:date="2023-12-04T00:50:00Z"/>
          <w:rFonts w:ascii="Times New Roman" w:hAnsi="Times New Roman" w:cs="Times New Roman"/>
          <w:sz w:val="28"/>
          <w:szCs w:val="28"/>
        </w:rPr>
      </w:pPr>
    </w:p>
    <w:p w14:paraId="5324F97D" w14:textId="01BC48B0" w:rsidR="007608C9" w:rsidRPr="00F84F51" w:rsidRDefault="007608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pPrChange w:id="200" w:author="Romanter456@gmail.com" w:date="2023-12-04T00:53:00Z">
          <w:pPr>
            <w:spacing w:after="0" w:line="360" w:lineRule="auto"/>
            <w:ind w:firstLine="709"/>
          </w:pPr>
        </w:pPrChange>
      </w:pPr>
      <w:r>
        <w:rPr>
          <w:rFonts w:ascii="Times New Roman" w:hAnsi="Times New Roman" w:cs="Times New Roman"/>
          <w:sz w:val="28"/>
          <w:szCs w:val="28"/>
        </w:rPr>
        <w:t>Таблица 3.</w:t>
      </w:r>
      <w:del w:id="201" w:author="Romanter456@gmail.com" w:date="2023-12-04T00:55:00Z">
        <w:r w:rsidR="00D62981" w:rsidDel="00002FBB">
          <w:rPr>
            <w:rFonts w:ascii="Times New Roman" w:hAnsi="Times New Roman" w:cs="Times New Roman"/>
            <w:sz w:val="28"/>
            <w:szCs w:val="28"/>
          </w:rPr>
          <w:delText>5</w:delText>
        </w:r>
        <w:r w:rsidDel="00002FBB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ins w:id="202" w:author="Romanter456@gmail.com" w:date="2023-12-04T00:55:00Z">
        <w:r w:rsidR="00002FBB">
          <w:rPr>
            <w:rFonts w:ascii="Times New Roman" w:hAnsi="Times New Roman" w:cs="Times New Roman"/>
            <w:sz w:val="28"/>
            <w:szCs w:val="28"/>
          </w:rPr>
          <w:t xml:space="preserve">6 </w:t>
        </w:r>
      </w:ins>
      <w:r>
        <w:rPr>
          <w:rFonts w:ascii="Times New Roman" w:hAnsi="Times New Roman" w:cs="Times New Roman"/>
          <w:sz w:val="28"/>
          <w:szCs w:val="28"/>
        </w:rPr>
        <w:t xml:space="preserve">– Используемые </w:t>
      </w:r>
      <w:r w:rsidR="00044852">
        <w:rPr>
          <w:rFonts w:ascii="Times New Roman" w:hAnsi="Times New Roman" w:cs="Times New Roman"/>
          <w:sz w:val="28"/>
          <w:szCs w:val="28"/>
        </w:rPr>
        <w:t>свойства</w:t>
      </w:r>
      <w:ins w:id="203" w:author="Romanter456@gmail.com" w:date="2023-12-04T00:53:00Z">
        <w:r w:rsidR="00002FBB">
          <w:rPr>
            <w:rFonts w:ascii="Times New Roman" w:hAnsi="Times New Roman" w:cs="Times New Roman"/>
            <w:sz w:val="28"/>
            <w:szCs w:val="28"/>
          </w:rPr>
          <w:t xml:space="preserve"> и конструктор</w:t>
        </w:r>
      </w:ins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ins w:id="204" w:author="Romanter456@gmail.com" w:date="2023-12-04T00:50:00Z">
        <w:r w:rsidR="00C320C6">
          <w:rPr>
            <w:rFonts w:ascii="Times New Roman" w:hAnsi="Times New Roman" w:cs="Times New Roman"/>
            <w:sz w:val="28"/>
            <w:szCs w:val="28"/>
            <w:lang w:val="en-US"/>
          </w:rPr>
          <w:t>Stairs</w:t>
        </w:r>
      </w:ins>
      <w:r>
        <w:rPr>
          <w:rFonts w:ascii="Times New Roman" w:hAnsi="Times New Roman" w:cs="Times New Roman"/>
          <w:sz w:val="28"/>
          <w:szCs w:val="28"/>
          <w:lang w:val="en-US"/>
        </w:rPr>
        <w:t>Paramet</w:t>
      </w:r>
      <w:r w:rsidR="00F84F5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del w:id="205" w:author="Romanter456@gmail.com" w:date="2023-12-04T00:50:00Z">
        <w:r w:rsidDel="00C320C6">
          <w:rPr>
            <w:rFonts w:ascii="Times New Roman" w:hAnsi="Times New Roman" w:cs="Times New Roman"/>
            <w:sz w:val="28"/>
            <w:szCs w:val="28"/>
            <w:lang w:val="en-US"/>
          </w:rPr>
          <w:delText>s</w:delText>
        </w:r>
      </w:del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47D62" w14:paraId="37BABF6B" w14:textId="77777777" w:rsidTr="00BB1C6D">
        <w:tc>
          <w:tcPr>
            <w:tcW w:w="2336" w:type="dxa"/>
          </w:tcPr>
          <w:p w14:paraId="2329ECF8" w14:textId="77777777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A74BE83" w14:textId="77777777" w:rsidR="00547D62" w:rsidRPr="00221CDC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BBD67F5" w14:textId="3C00202C" w:rsidR="00547D62" w:rsidRDefault="00CB1465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7C49D69A" w14:textId="77777777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7D62" w14:paraId="763BEAF1" w14:textId="77777777" w:rsidTr="00BB1C6D">
        <w:tc>
          <w:tcPr>
            <w:tcW w:w="2336" w:type="dxa"/>
          </w:tcPr>
          <w:p w14:paraId="124E2DE3" w14:textId="20B57D82" w:rsidR="00547D62" w:rsidRPr="00547D62" w:rsidRDefault="004E41F9" w:rsidP="00BB1C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del w:id="206" w:author="Romanter456@gmail.com" w:date="2023-12-04T00:55:00Z">
              <w:r w:rsidDel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del>
            <w:r w:rsidR="00547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</w:p>
        </w:tc>
        <w:tc>
          <w:tcPr>
            <w:tcW w:w="2336" w:type="dxa"/>
          </w:tcPr>
          <w:p w14:paraId="5C4311EA" w14:textId="3CB868EF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del w:id="207" w:author="Romanter456@gmail.com" w:date="2023-12-04T00:55:00Z">
              <w:r w:rsidR="004E41F9" w:rsidDel="00002FBB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del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14131D8B" w14:textId="2C1E3E6F" w:rsidR="00547D62" w:rsidRPr="007B441D" w:rsidRDefault="004E41F9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del w:id="208" w:author="Romanter456@gmail.com" w:date="2023-12-04T00:55:00Z">
              <w:r w:rsidDel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del>
            <w:r w:rsidR="00547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3C6127AD" w14:textId="73E774F7" w:rsidR="00547D62" w:rsidRPr="00547D62" w:rsidRDefault="00547D62" w:rsidP="00D279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del w:id="209" w:author="Romanter456@gmail.com" w:date="2023-12-04T00:54:00Z">
              <w:r w:rsidDel="00002FBB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Свойство </w:delText>
              </w:r>
            </w:del>
            <w:ins w:id="210" w:author="Romanter456@gmail.com" w:date="2023-12-04T00:54:00Z">
              <w:r w:rsidR="00002FBB">
                <w:rPr>
                  <w:rFonts w:ascii="Times New Roman" w:hAnsi="Times New Roman" w:cs="Times New Roman"/>
                  <w:sz w:val="28"/>
                  <w:szCs w:val="28"/>
                </w:rPr>
                <w:t xml:space="preserve">Задает или возвращает </w:t>
              </w:r>
            </w:ins>
            <w:r>
              <w:rPr>
                <w:rFonts w:ascii="Times New Roman" w:hAnsi="Times New Roman" w:cs="Times New Roman"/>
                <w:sz w:val="28"/>
                <w:szCs w:val="28"/>
              </w:rPr>
              <w:t>минимальн</w:t>
            </w:r>
            <w:ins w:id="211" w:author="Romanter456@gmail.com" w:date="2023-12-04T00:54:00Z">
              <w:r w:rsidR="00002FBB">
                <w:rPr>
                  <w:rFonts w:ascii="Times New Roman" w:hAnsi="Times New Roman" w:cs="Times New Roman"/>
                  <w:sz w:val="28"/>
                  <w:szCs w:val="28"/>
                </w:rPr>
                <w:t>ую</w:t>
              </w:r>
            </w:ins>
            <w:del w:id="212" w:author="Romanter456@gmail.com" w:date="2023-12-04T00:54:00Z">
              <w:r w:rsidDel="00002FBB">
                <w:rPr>
                  <w:rFonts w:ascii="Times New Roman" w:hAnsi="Times New Roman" w:cs="Times New Roman"/>
                  <w:sz w:val="28"/>
                  <w:szCs w:val="28"/>
                </w:rPr>
                <w:delText>ой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del w:id="213" w:author="Romanter456@gmail.com" w:date="2023-12-04T00:56:00Z">
              <w:r w:rsidDel="00002FBB">
                <w:rPr>
                  <w:rFonts w:ascii="Times New Roman" w:hAnsi="Times New Roman" w:cs="Times New Roman"/>
                  <w:sz w:val="28"/>
                  <w:szCs w:val="28"/>
                </w:rPr>
                <w:delText>величин</w:delText>
              </w:r>
            </w:del>
            <w:del w:id="214" w:author="Romanter456@gmail.com" w:date="2023-12-04T00:54:00Z">
              <w:r w:rsidDel="00002FBB">
                <w:rPr>
                  <w:rFonts w:ascii="Times New Roman" w:hAnsi="Times New Roman" w:cs="Times New Roman"/>
                  <w:sz w:val="28"/>
                  <w:szCs w:val="28"/>
                </w:rPr>
                <w:delText>ы</w:delText>
              </w:r>
            </w:del>
            <w:del w:id="215" w:author="Romanter456@gmail.com" w:date="2023-12-04T00:56:00Z">
              <w:r w:rsidDel="00002FBB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параметра лестницы</w:delText>
              </w:r>
            </w:del>
          </w:p>
        </w:tc>
      </w:tr>
      <w:tr w:rsidR="00C211F3" w:rsidDel="00C45DEC" w14:paraId="3940B4E6" w14:textId="28B6ABFF" w:rsidTr="00BB1C6D">
        <w:trPr>
          <w:del w:id="216" w:author="Romanter456@gmail.com" w:date="2023-12-04T01:15:00Z"/>
        </w:trPr>
        <w:tc>
          <w:tcPr>
            <w:tcW w:w="2336" w:type="dxa"/>
          </w:tcPr>
          <w:p w14:paraId="275F51FC" w14:textId="447F76F6" w:rsidR="00C211F3" w:rsidRPr="00B163FC" w:rsidDel="00C45DEC" w:rsidRDefault="00C211F3" w:rsidP="00C211F3">
            <w:pPr>
              <w:rPr>
                <w:del w:id="217" w:author="Romanter456@gmail.com" w:date="2023-12-04T01:15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218" w:author="Romanter456@gmail.com" w:date="2023-12-04T01:15:00Z">
              <w:r w:rsidRPr="00D62981" w:rsidDel="00C45DEC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D62981" w:rsidDel="00C45DEC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del>
            <w:del w:id="219" w:author="Romanter456@gmail.com" w:date="2023-12-04T00:56:00Z">
              <w:r w:rsidDel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MaxValue</w:delText>
              </w:r>
            </w:del>
          </w:p>
        </w:tc>
        <w:tc>
          <w:tcPr>
            <w:tcW w:w="2336" w:type="dxa"/>
          </w:tcPr>
          <w:p w14:paraId="0ED9096A" w14:textId="48AB2D7F" w:rsidR="00C211F3" w:rsidDel="00C45DEC" w:rsidRDefault="00C211F3" w:rsidP="00C211F3">
            <w:pPr>
              <w:jc w:val="center"/>
              <w:rPr>
                <w:del w:id="220" w:author="Romanter456@gmail.com" w:date="2023-12-04T01:15:00Z"/>
                <w:rFonts w:ascii="Times New Roman" w:hAnsi="Times New Roman" w:cs="Times New Roman"/>
                <w:sz w:val="28"/>
                <w:szCs w:val="28"/>
              </w:rPr>
            </w:pPr>
            <w:del w:id="221" w:author="Romanter456@gmail.com" w:date="2023-12-04T01:15:00Z">
              <w:r w:rsidDel="00C45DEC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C45DEC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del>
            <w:del w:id="222" w:author="Romanter456@gmail.com" w:date="2023-12-04T00:56:00Z">
              <w:r w:rsidRPr="005275DD" w:rsidDel="00002FBB">
                <w:rPr>
                  <w:rFonts w:ascii="Times New Roman" w:hAnsi="Times New Roman" w:cs="Times New Roman"/>
                  <w:sz w:val="28"/>
                  <w:szCs w:val="28"/>
                </w:rPr>
                <w:delText>—</w:delText>
              </w:r>
            </w:del>
          </w:p>
        </w:tc>
        <w:tc>
          <w:tcPr>
            <w:tcW w:w="2336" w:type="dxa"/>
          </w:tcPr>
          <w:p w14:paraId="374AEB52" w14:textId="32705EA2" w:rsidR="00C211F3" w:rsidDel="00C45DEC" w:rsidRDefault="00C211F3" w:rsidP="00C211F3">
            <w:pPr>
              <w:jc w:val="center"/>
              <w:rPr>
                <w:del w:id="223" w:author="Romanter456@gmail.com" w:date="2023-12-04T01:15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224" w:author="Romanter456@gmail.com" w:date="2023-12-04T01:15:00Z">
              <w:r w:rsidDel="00C45DEC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 w:rsidDel="00C45DEC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del>
            <w:del w:id="225" w:author="Romanter456@gmail.com" w:date="2023-12-04T00:56:00Z">
              <w:r w:rsidDel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int</w:delText>
              </w:r>
            </w:del>
          </w:p>
        </w:tc>
        <w:tc>
          <w:tcPr>
            <w:tcW w:w="2337" w:type="dxa"/>
          </w:tcPr>
          <w:p w14:paraId="50326B06" w14:textId="1BEB30AA" w:rsidR="00C211F3" w:rsidDel="00C45DEC" w:rsidRDefault="00C211F3" w:rsidP="00D27979">
            <w:pPr>
              <w:jc w:val="both"/>
              <w:rPr>
                <w:del w:id="226" w:author="Romanter456@gmail.com" w:date="2023-12-04T01:15:00Z"/>
                <w:rFonts w:ascii="Times New Roman" w:hAnsi="Times New Roman" w:cs="Times New Roman"/>
                <w:sz w:val="28"/>
                <w:szCs w:val="28"/>
              </w:rPr>
            </w:pPr>
            <w:del w:id="227" w:author="Romanter456@gmail.com" w:date="2023-12-04T00:56:00Z">
              <w:r w:rsidDel="00002FBB">
                <w:rPr>
                  <w:rFonts w:ascii="Times New Roman" w:hAnsi="Times New Roman" w:cs="Times New Roman"/>
                  <w:sz w:val="28"/>
                  <w:szCs w:val="28"/>
                </w:rPr>
                <w:delText>Свойство максимальной величины параметра лестницы</w:delText>
              </w:r>
            </w:del>
          </w:p>
        </w:tc>
      </w:tr>
      <w:tr w:rsidR="0017107E" w:rsidDel="00C45DEC" w14:paraId="7B1D4C4A" w14:textId="3DCC438F" w:rsidTr="00BB1C6D">
        <w:trPr>
          <w:del w:id="228" w:author="Romanter456@gmail.com" w:date="2023-12-04T01:15:00Z"/>
        </w:trPr>
        <w:tc>
          <w:tcPr>
            <w:tcW w:w="2336" w:type="dxa"/>
          </w:tcPr>
          <w:p w14:paraId="6E1AF765" w14:textId="773EC971" w:rsidR="0017107E" w:rsidRPr="0017107E" w:rsidDel="00C45DEC" w:rsidRDefault="0017107E" w:rsidP="00C211F3">
            <w:pPr>
              <w:rPr>
                <w:del w:id="229" w:author="Romanter456@gmail.com" w:date="2023-12-04T01:15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230" w:author="Romanter456@gmail.com" w:date="2023-12-04T01:15:00Z">
              <w:r w:rsidRPr="00D62981" w:rsidDel="00C45DEC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D62981" w:rsidDel="00C45DEC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del>
            <w:del w:id="231" w:author="Romanter456@gmail.com" w:date="2023-12-04T00:56:00Z">
              <w:r w:rsidDel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Value</w:delText>
              </w:r>
            </w:del>
          </w:p>
        </w:tc>
        <w:tc>
          <w:tcPr>
            <w:tcW w:w="2336" w:type="dxa"/>
          </w:tcPr>
          <w:p w14:paraId="1B91E158" w14:textId="55F3A360" w:rsidR="0017107E" w:rsidDel="00C45DEC" w:rsidRDefault="0017107E" w:rsidP="00C211F3">
            <w:pPr>
              <w:jc w:val="center"/>
              <w:rPr>
                <w:del w:id="232" w:author="Romanter456@gmail.com" w:date="2023-12-04T01:15:00Z"/>
                <w:rFonts w:ascii="Times New Roman" w:hAnsi="Times New Roman" w:cs="Times New Roman"/>
                <w:sz w:val="28"/>
                <w:szCs w:val="28"/>
              </w:rPr>
            </w:pPr>
            <w:del w:id="233" w:author="Romanter456@gmail.com" w:date="2023-12-04T01:15:00Z">
              <w:r w:rsidDel="00C45DEC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C45DEC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del>
            <w:del w:id="234" w:author="Romanter456@gmail.com" w:date="2023-12-04T00:56:00Z">
              <w:r w:rsidRPr="005275DD" w:rsidDel="00002FBB">
                <w:rPr>
                  <w:rFonts w:ascii="Times New Roman" w:hAnsi="Times New Roman" w:cs="Times New Roman"/>
                  <w:sz w:val="28"/>
                  <w:szCs w:val="28"/>
                </w:rPr>
                <w:delText>—</w:delText>
              </w:r>
            </w:del>
          </w:p>
        </w:tc>
        <w:tc>
          <w:tcPr>
            <w:tcW w:w="2336" w:type="dxa"/>
          </w:tcPr>
          <w:p w14:paraId="467EA5FD" w14:textId="7AFDFDF7" w:rsidR="0017107E" w:rsidDel="00C45DEC" w:rsidRDefault="0017107E" w:rsidP="00C211F3">
            <w:pPr>
              <w:jc w:val="center"/>
              <w:rPr>
                <w:del w:id="235" w:author="Romanter456@gmail.com" w:date="2023-12-04T01:15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236" w:author="Romanter456@gmail.com" w:date="2023-12-04T01:15:00Z">
              <w:r w:rsidDel="00C45DEC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 w:rsidDel="00C45DEC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del>
            <w:del w:id="237" w:author="Romanter456@gmail.com" w:date="2023-12-04T00:56:00Z">
              <w:r w:rsidDel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int</w:delText>
              </w:r>
            </w:del>
          </w:p>
        </w:tc>
        <w:tc>
          <w:tcPr>
            <w:tcW w:w="2337" w:type="dxa"/>
          </w:tcPr>
          <w:p w14:paraId="03B2BD85" w14:textId="7D04D780" w:rsidR="0017107E" w:rsidDel="00C45DEC" w:rsidRDefault="0017107E" w:rsidP="00D27979">
            <w:pPr>
              <w:jc w:val="both"/>
              <w:rPr>
                <w:del w:id="238" w:author="Romanter456@gmail.com" w:date="2023-12-04T01:15:00Z"/>
                <w:rFonts w:ascii="Times New Roman" w:hAnsi="Times New Roman" w:cs="Times New Roman"/>
                <w:sz w:val="28"/>
                <w:szCs w:val="28"/>
              </w:rPr>
            </w:pPr>
            <w:del w:id="239" w:author="Romanter456@gmail.com" w:date="2023-12-04T00:56:00Z">
              <w:r w:rsidDel="00002FBB">
                <w:rPr>
                  <w:rFonts w:ascii="Times New Roman" w:hAnsi="Times New Roman" w:cs="Times New Roman"/>
                  <w:sz w:val="28"/>
                  <w:szCs w:val="28"/>
                </w:rPr>
                <w:delText>Свойство текущей величины параметра лестницы</w:delText>
              </w:r>
            </w:del>
          </w:p>
        </w:tc>
      </w:tr>
    </w:tbl>
    <w:p w14:paraId="4EC413B1" w14:textId="5AFD849A" w:rsidR="00002FBB" w:rsidRDefault="00002FBB" w:rsidP="00002FBB">
      <w:pPr>
        <w:spacing w:after="0" w:line="360" w:lineRule="auto"/>
        <w:ind w:firstLine="709"/>
        <w:rPr>
          <w:ins w:id="240" w:author="Romanter456@gmail.com" w:date="2023-12-04T00:55:00Z"/>
          <w:rFonts w:ascii="Times New Roman" w:hAnsi="Times New Roman" w:cs="Times New Roman"/>
          <w:sz w:val="28"/>
          <w:szCs w:val="28"/>
        </w:rPr>
      </w:pPr>
      <w:ins w:id="241" w:author="Romanter456@gmail.com" w:date="2023-12-04T00:55:00Z">
        <w:r>
          <w:rPr>
            <w:rFonts w:ascii="Times New Roman" w:hAnsi="Times New Roman" w:cs="Times New Roman"/>
            <w:sz w:val="28"/>
            <w:szCs w:val="28"/>
          </w:rPr>
          <w:lastRenderedPageBreak/>
          <w:t>Продолжение таблицы 3.6.</w:t>
        </w:r>
      </w:ins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02FBB" w14:paraId="4A1F7B1C" w14:textId="77777777" w:rsidTr="00002FBB">
        <w:trPr>
          <w:ins w:id="242" w:author="Romanter456@gmail.com" w:date="2023-12-04T00:55:00Z"/>
        </w:trPr>
        <w:tc>
          <w:tcPr>
            <w:tcW w:w="2336" w:type="dxa"/>
          </w:tcPr>
          <w:p w14:paraId="4A442C54" w14:textId="77777777" w:rsidR="00002FBB" w:rsidRDefault="00002FBB">
            <w:pPr>
              <w:jc w:val="both"/>
              <w:rPr>
                <w:ins w:id="243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44" w:author="Romanter456@gmail.com" w:date="2023-12-04T00:56:00Z">
                <w:pPr>
                  <w:spacing w:line="360" w:lineRule="auto"/>
                </w:pPr>
              </w:pPrChange>
            </w:pPr>
          </w:p>
        </w:tc>
        <w:tc>
          <w:tcPr>
            <w:tcW w:w="2336" w:type="dxa"/>
          </w:tcPr>
          <w:p w14:paraId="34656FF4" w14:textId="77777777" w:rsidR="00002FBB" w:rsidRDefault="00002FBB">
            <w:pPr>
              <w:jc w:val="both"/>
              <w:rPr>
                <w:ins w:id="245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46" w:author="Romanter456@gmail.com" w:date="2023-12-04T00:56:00Z">
                <w:pPr>
                  <w:spacing w:line="360" w:lineRule="auto"/>
                </w:pPr>
              </w:pPrChange>
            </w:pPr>
          </w:p>
        </w:tc>
        <w:tc>
          <w:tcPr>
            <w:tcW w:w="2336" w:type="dxa"/>
          </w:tcPr>
          <w:p w14:paraId="3284AA86" w14:textId="77777777" w:rsidR="00002FBB" w:rsidRDefault="00002FBB">
            <w:pPr>
              <w:jc w:val="both"/>
              <w:rPr>
                <w:ins w:id="247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48" w:author="Romanter456@gmail.com" w:date="2023-12-04T00:56:00Z">
                <w:pPr>
                  <w:spacing w:line="360" w:lineRule="auto"/>
                </w:pPr>
              </w:pPrChange>
            </w:pPr>
          </w:p>
        </w:tc>
        <w:tc>
          <w:tcPr>
            <w:tcW w:w="2337" w:type="dxa"/>
          </w:tcPr>
          <w:p w14:paraId="268EAA14" w14:textId="117F27DC" w:rsidR="00002FBB" w:rsidRDefault="00002FBB">
            <w:pPr>
              <w:jc w:val="both"/>
              <w:rPr>
                <w:ins w:id="249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50" w:author="Romanter456@gmail.com" w:date="2023-12-04T00:56:00Z">
                <w:pPr>
                  <w:spacing w:line="360" w:lineRule="auto"/>
                </w:pPr>
              </w:pPrChange>
            </w:pPr>
            <w:ins w:id="251" w:author="Romanter456@gmail.com" w:date="2023-12-04T00:56:00Z">
              <w:r>
                <w:rPr>
                  <w:rFonts w:ascii="Times New Roman" w:hAnsi="Times New Roman" w:cs="Times New Roman"/>
                  <w:sz w:val="28"/>
                  <w:szCs w:val="28"/>
                </w:rPr>
                <w:t>величину параметра лестницы</w:t>
              </w:r>
            </w:ins>
          </w:p>
        </w:tc>
      </w:tr>
      <w:tr w:rsidR="00002FBB" w14:paraId="374EC7F4" w14:textId="77777777" w:rsidTr="00002FBB">
        <w:trPr>
          <w:ins w:id="252" w:author="Romanter456@gmail.com" w:date="2023-12-04T00:55:00Z"/>
        </w:trPr>
        <w:tc>
          <w:tcPr>
            <w:tcW w:w="2336" w:type="dxa"/>
          </w:tcPr>
          <w:p w14:paraId="34C2C3B4" w14:textId="74684FB9" w:rsidR="00002FBB" w:rsidRDefault="00437189">
            <w:pPr>
              <w:jc w:val="both"/>
              <w:rPr>
                <w:ins w:id="253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54" w:author="Romanter456@gmail.com" w:date="2023-12-04T00:56:00Z">
                <w:pPr>
                  <w:spacing w:line="360" w:lineRule="auto"/>
                </w:pPr>
              </w:pPrChange>
            </w:pPr>
            <w:ins w:id="255" w:author="Romanter456@gmail.com" w:date="2023-12-04T00:58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ins>
            <w:ins w:id="256" w:author="Romanter456@gmail.com" w:date="2023-12-04T00:56:00Z">
              <w:r w:rsidR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MaxValue</w:t>
              </w:r>
            </w:ins>
          </w:p>
        </w:tc>
        <w:tc>
          <w:tcPr>
            <w:tcW w:w="2336" w:type="dxa"/>
          </w:tcPr>
          <w:p w14:paraId="2EDAA4C3" w14:textId="26FE39F5" w:rsidR="00002FBB" w:rsidRDefault="00437189">
            <w:pPr>
              <w:jc w:val="center"/>
              <w:rPr>
                <w:ins w:id="257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58" w:author="Romanter456@gmail.com" w:date="2023-12-04T00:58:00Z">
                <w:pPr>
                  <w:spacing w:line="360" w:lineRule="auto"/>
                </w:pPr>
              </w:pPrChange>
            </w:pPr>
            <w:ins w:id="259" w:author="Romanter456@gmail.com" w:date="2023-12-04T00:58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ins>
            <w:ins w:id="260" w:author="Romanter456@gmail.com" w:date="2023-12-04T00:56:00Z">
              <w:r w:rsidR="00002FBB" w:rsidRPr="005275DD">
                <w:rPr>
                  <w:rFonts w:ascii="Times New Roman" w:hAnsi="Times New Roman" w:cs="Times New Roman"/>
                  <w:sz w:val="28"/>
                  <w:szCs w:val="28"/>
                </w:rPr>
                <w:t>—</w:t>
              </w:r>
            </w:ins>
          </w:p>
        </w:tc>
        <w:tc>
          <w:tcPr>
            <w:tcW w:w="2336" w:type="dxa"/>
          </w:tcPr>
          <w:p w14:paraId="14EF948D" w14:textId="2916857C" w:rsidR="00002FBB" w:rsidRDefault="00437189">
            <w:pPr>
              <w:jc w:val="center"/>
              <w:rPr>
                <w:ins w:id="261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62" w:author="Romanter456@gmail.com" w:date="2023-12-04T00:58:00Z">
                <w:pPr>
                  <w:spacing w:line="360" w:lineRule="auto"/>
                </w:pPr>
              </w:pPrChange>
            </w:pPr>
            <w:ins w:id="263" w:author="Romanter456@gmail.com" w:date="2023-12-04T00:58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ins>
            <w:ins w:id="264" w:author="Romanter456@gmail.com" w:date="2023-12-04T00:56:00Z">
              <w:r w:rsidR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int</w:t>
              </w:r>
            </w:ins>
          </w:p>
        </w:tc>
        <w:tc>
          <w:tcPr>
            <w:tcW w:w="2337" w:type="dxa"/>
          </w:tcPr>
          <w:p w14:paraId="4622922E" w14:textId="6F8CDAEE" w:rsidR="00002FBB" w:rsidRDefault="00002FBB">
            <w:pPr>
              <w:jc w:val="both"/>
              <w:rPr>
                <w:ins w:id="265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66" w:author="Romanter456@gmail.com" w:date="2023-12-04T00:56:00Z">
                <w:pPr>
                  <w:spacing w:line="360" w:lineRule="auto"/>
                </w:pPr>
              </w:pPrChange>
            </w:pPr>
            <w:ins w:id="267" w:author="Romanter456@gmail.com" w:date="2023-12-04T00:56:00Z">
              <w:r>
                <w:rPr>
                  <w:rFonts w:ascii="Times New Roman" w:hAnsi="Times New Roman" w:cs="Times New Roman"/>
                  <w:sz w:val="28"/>
                  <w:szCs w:val="28"/>
                </w:rPr>
                <w:t>Свойство максимальной величины параметра лестницы</w:t>
              </w:r>
            </w:ins>
          </w:p>
        </w:tc>
      </w:tr>
      <w:tr w:rsidR="00002FBB" w14:paraId="4637144A" w14:textId="77777777" w:rsidTr="00002FBB">
        <w:trPr>
          <w:ins w:id="268" w:author="Romanter456@gmail.com" w:date="2023-12-04T00:55:00Z"/>
        </w:trPr>
        <w:tc>
          <w:tcPr>
            <w:tcW w:w="2336" w:type="dxa"/>
          </w:tcPr>
          <w:p w14:paraId="64599BED" w14:textId="1B039B44" w:rsidR="00002FBB" w:rsidRDefault="00437189">
            <w:pPr>
              <w:jc w:val="both"/>
              <w:rPr>
                <w:ins w:id="269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70" w:author="Romanter456@gmail.com" w:date="2023-12-04T00:56:00Z">
                <w:pPr>
                  <w:spacing w:line="360" w:lineRule="auto"/>
                </w:pPr>
              </w:pPrChange>
            </w:pPr>
            <w:ins w:id="271" w:author="Romanter456@gmail.com" w:date="2023-12-04T00:58:00Z">
              <w:r w:rsidRPr="00CE1D23">
                <w:rPr>
                  <w:rFonts w:ascii="Times New Roman" w:hAnsi="Times New Roman" w:cs="Times New Roman"/>
                  <w:sz w:val="28"/>
                  <w:szCs w:val="28"/>
                  <w:rPrChange w:id="272" w:author="ROG" w:date="2023-12-04T06:56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  <w:r w:rsidRPr="00CE1D23">
                <w:rPr>
                  <w:rFonts w:ascii="Times New Roman" w:hAnsi="Times New Roman" w:cs="Times New Roman"/>
                  <w:sz w:val="28"/>
                  <w:szCs w:val="28"/>
                  <w:rPrChange w:id="273" w:author="ROG" w:date="2023-12-04T06:56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</w:ins>
            <w:ins w:id="274" w:author="Romanter456@gmail.com" w:date="2023-12-04T00:56:00Z">
              <w:r w:rsidR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Value</w:t>
              </w:r>
            </w:ins>
          </w:p>
        </w:tc>
        <w:tc>
          <w:tcPr>
            <w:tcW w:w="2336" w:type="dxa"/>
          </w:tcPr>
          <w:p w14:paraId="5CBFCD74" w14:textId="2E648ABB" w:rsidR="00002FBB" w:rsidRDefault="00437189">
            <w:pPr>
              <w:jc w:val="center"/>
              <w:rPr>
                <w:ins w:id="275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76" w:author="Romanter456@gmail.com" w:date="2023-12-04T00:58:00Z">
                <w:pPr>
                  <w:spacing w:line="360" w:lineRule="auto"/>
                </w:pPr>
              </w:pPrChange>
            </w:pPr>
            <w:ins w:id="277" w:author="Romanter456@gmail.com" w:date="2023-12-04T00:58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ins>
            <w:ins w:id="278" w:author="Romanter456@gmail.com" w:date="2023-12-04T00:56:00Z">
              <w:r w:rsidR="00002FBB" w:rsidRPr="005275DD">
                <w:rPr>
                  <w:rFonts w:ascii="Times New Roman" w:hAnsi="Times New Roman" w:cs="Times New Roman"/>
                  <w:sz w:val="28"/>
                  <w:szCs w:val="28"/>
                </w:rPr>
                <w:t>—</w:t>
              </w:r>
            </w:ins>
          </w:p>
        </w:tc>
        <w:tc>
          <w:tcPr>
            <w:tcW w:w="2336" w:type="dxa"/>
          </w:tcPr>
          <w:p w14:paraId="4539CCBB" w14:textId="390D66D8" w:rsidR="00002FBB" w:rsidRDefault="00437189">
            <w:pPr>
              <w:jc w:val="center"/>
              <w:rPr>
                <w:ins w:id="279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80" w:author="Romanter456@gmail.com" w:date="2023-12-04T00:58:00Z">
                <w:pPr>
                  <w:spacing w:line="360" w:lineRule="auto"/>
                </w:pPr>
              </w:pPrChange>
            </w:pPr>
            <w:ins w:id="281" w:author="Romanter456@gmail.com" w:date="2023-12-04T00:58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ins>
            <w:ins w:id="282" w:author="Romanter456@gmail.com" w:date="2023-12-04T00:56:00Z">
              <w:r w:rsidR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int</w:t>
              </w:r>
            </w:ins>
          </w:p>
        </w:tc>
        <w:tc>
          <w:tcPr>
            <w:tcW w:w="2337" w:type="dxa"/>
          </w:tcPr>
          <w:p w14:paraId="557009DC" w14:textId="01C18F3F" w:rsidR="00002FBB" w:rsidRDefault="00002FBB">
            <w:pPr>
              <w:jc w:val="both"/>
              <w:rPr>
                <w:ins w:id="283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284" w:author="Romanter456@gmail.com" w:date="2023-12-04T00:56:00Z">
                <w:pPr>
                  <w:spacing w:line="360" w:lineRule="auto"/>
                </w:pPr>
              </w:pPrChange>
            </w:pPr>
            <w:ins w:id="285" w:author="Romanter456@gmail.com" w:date="2023-12-04T00:56:00Z">
              <w:r>
                <w:rPr>
                  <w:rFonts w:ascii="Times New Roman" w:hAnsi="Times New Roman" w:cs="Times New Roman"/>
                  <w:sz w:val="28"/>
                  <w:szCs w:val="28"/>
                </w:rPr>
                <w:t>Свойство текущей величины параметра лестницы</w:t>
              </w:r>
            </w:ins>
          </w:p>
        </w:tc>
      </w:tr>
      <w:tr w:rsidR="00002FBB" w14:paraId="796E9B9E" w14:textId="77777777" w:rsidTr="00002FBB">
        <w:trPr>
          <w:ins w:id="286" w:author="Romanter456@gmail.com" w:date="2023-12-04T00:55:00Z"/>
        </w:trPr>
        <w:tc>
          <w:tcPr>
            <w:tcW w:w="2336" w:type="dxa"/>
          </w:tcPr>
          <w:p w14:paraId="4A122CC7" w14:textId="60C76C1C" w:rsidR="00002FBB" w:rsidRPr="00002FBB" w:rsidRDefault="00437189">
            <w:pPr>
              <w:jc w:val="both"/>
              <w:rPr>
                <w:ins w:id="287" w:author="Romanter456@gmail.com" w:date="2023-12-04T00:55:00Z"/>
                <w:rFonts w:ascii="Times New Roman" w:hAnsi="Times New Roman" w:cs="Times New Roman"/>
                <w:sz w:val="28"/>
                <w:szCs w:val="28"/>
                <w:lang w:val="en-US"/>
                <w:rPrChange w:id="288" w:author="Romanter456@gmail.com" w:date="2023-12-04T00:56:00Z">
                  <w:rPr>
                    <w:ins w:id="289" w:author="Romanter456@gmail.com" w:date="2023-12-04T00:55:00Z"/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  <w:pPrChange w:id="290" w:author="Romanter456@gmail.com" w:date="2023-12-04T00:56:00Z">
                <w:pPr>
                  <w:spacing w:line="360" w:lineRule="auto"/>
                </w:pPr>
              </w:pPrChange>
            </w:pPr>
            <w:ins w:id="291" w:author="Romanter456@gmail.com" w:date="2023-12-04T00:58:00Z">
              <w:r w:rsidRPr="00CE1D23">
                <w:rPr>
                  <w:rFonts w:ascii="Times New Roman" w:hAnsi="Times New Roman" w:cs="Times New Roman"/>
                  <w:sz w:val="28"/>
                  <w:szCs w:val="28"/>
                  <w:rPrChange w:id="292" w:author="ROG" w:date="2023-12-04T06:56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</w:ins>
            <w:ins w:id="293" w:author="Romanter456@gmail.com" w:date="2023-12-04T00:56:00Z">
              <w:r w:rsidR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</w:t>
              </w:r>
            </w:ins>
            <w:ins w:id="294" w:author="Romanter456@gmail.com" w:date="2023-12-04T00:57:00Z">
              <w:r w:rsidR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airsParameter</w:t>
              </w:r>
            </w:ins>
          </w:p>
        </w:tc>
        <w:tc>
          <w:tcPr>
            <w:tcW w:w="2336" w:type="dxa"/>
          </w:tcPr>
          <w:p w14:paraId="364CBC97" w14:textId="5D8B4A68" w:rsidR="00002FBB" w:rsidRPr="00002FBB" w:rsidRDefault="00437189">
            <w:pPr>
              <w:jc w:val="both"/>
              <w:rPr>
                <w:ins w:id="295" w:author="Romanter456@gmail.com" w:date="2023-12-04T00:55:00Z"/>
                <w:rFonts w:ascii="Times New Roman" w:hAnsi="Times New Roman" w:cs="Times New Roman"/>
                <w:sz w:val="28"/>
                <w:szCs w:val="28"/>
                <w:lang w:val="en-US"/>
                <w:rPrChange w:id="296" w:author="Romanter456@gmail.com" w:date="2023-12-04T00:57:00Z">
                  <w:rPr>
                    <w:ins w:id="297" w:author="Romanter456@gmail.com" w:date="2023-12-04T00:55:00Z"/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  <w:pPrChange w:id="298" w:author="Romanter456@gmail.com" w:date="2023-12-04T00:56:00Z">
                <w:pPr>
                  <w:spacing w:line="360" w:lineRule="auto"/>
                </w:pPr>
              </w:pPrChange>
            </w:pPr>
            <w:ins w:id="299" w:author="Romanter456@gmail.com" w:date="2023-12-04T00:58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ins>
            <w:ins w:id="300" w:author="Romanter456@gmail.com" w:date="2023-12-04T00:57:00Z">
              <w:r w:rsidR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int, int, int</w:t>
              </w:r>
            </w:ins>
          </w:p>
        </w:tc>
        <w:tc>
          <w:tcPr>
            <w:tcW w:w="2336" w:type="dxa"/>
          </w:tcPr>
          <w:p w14:paraId="38EBAEB8" w14:textId="1D84A3CB" w:rsidR="00002FBB" w:rsidRDefault="001F7B79">
            <w:pPr>
              <w:jc w:val="both"/>
              <w:rPr>
                <w:ins w:id="301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302" w:author="Romanter456@gmail.com" w:date="2023-12-04T00:56:00Z">
                <w:pPr>
                  <w:spacing w:line="360" w:lineRule="auto"/>
                </w:pPr>
              </w:pPrChange>
            </w:pPr>
            <w:ins w:id="303" w:author="Romanter456@gmail.com" w:date="2023-12-04T00:58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ins>
            <w:ins w:id="304" w:author="Romanter456@gmail.com" w:date="2023-12-04T00:57:00Z">
              <w:r w:rsidR="00002F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StairsParameter</w:t>
              </w:r>
            </w:ins>
          </w:p>
        </w:tc>
        <w:tc>
          <w:tcPr>
            <w:tcW w:w="2337" w:type="dxa"/>
          </w:tcPr>
          <w:p w14:paraId="449A95B8" w14:textId="3C93D887" w:rsidR="00002FBB" w:rsidRPr="00D27979" w:rsidRDefault="00002FBB">
            <w:pPr>
              <w:jc w:val="both"/>
              <w:rPr>
                <w:ins w:id="305" w:author="Romanter456@gmail.com" w:date="2023-12-04T00:55:00Z"/>
                <w:rFonts w:ascii="Times New Roman" w:hAnsi="Times New Roman" w:cs="Times New Roman"/>
                <w:sz w:val="28"/>
                <w:szCs w:val="28"/>
              </w:rPr>
              <w:pPrChange w:id="306" w:author="Romanter456@gmail.com" w:date="2023-12-04T00:56:00Z">
                <w:pPr>
                  <w:spacing w:line="360" w:lineRule="auto"/>
                </w:pPr>
              </w:pPrChange>
            </w:pPr>
            <w:ins w:id="307" w:author="Romanter456@gmail.com" w:date="2023-12-04T00:57:00Z"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Конструктор класса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StairsParameter</w:t>
              </w:r>
            </w:ins>
          </w:p>
        </w:tc>
      </w:tr>
    </w:tbl>
    <w:p w14:paraId="53558534" w14:textId="77777777" w:rsidR="00002FBB" w:rsidRDefault="00002FBB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20AEDE" w14:textId="2DF74831" w:rsidR="00491FD9" w:rsidRPr="00C11890" w:rsidRDefault="00D62981" w:rsidP="00C118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del w:id="308" w:author="Romanter456@gmail.com" w:date="2023-12-04T00:58:00Z">
        <w:r w:rsidDel="00D5353A">
          <w:rPr>
            <w:rFonts w:ascii="Times New Roman" w:hAnsi="Times New Roman" w:cs="Times New Roman"/>
            <w:sz w:val="28"/>
            <w:szCs w:val="28"/>
          </w:rPr>
          <w:delText xml:space="preserve">6 </w:delText>
        </w:r>
      </w:del>
      <w:ins w:id="309" w:author="Romanter456@gmail.com" w:date="2023-12-04T00:58:00Z">
        <w:r w:rsidR="00D5353A">
          <w:rPr>
            <w:rFonts w:ascii="Times New Roman" w:hAnsi="Times New Roman" w:cs="Times New Roman"/>
            <w:sz w:val="28"/>
            <w:szCs w:val="28"/>
            <w:lang w:val="en-US"/>
          </w:rPr>
          <w:t>7</w:t>
        </w:r>
        <w:r w:rsidR="00D5353A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C73DF">
        <w:rPr>
          <w:rFonts w:ascii="Times New Roman" w:hAnsi="Times New Roman" w:cs="Times New Roman"/>
          <w:sz w:val="28"/>
          <w:szCs w:val="28"/>
        </w:rPr>
        <w:t>Описание п</w:t>
      </w:r>
      <w:r>
        <w:rPr>
          <w:rFonts w:ascii="Times New Roman" w:hAnsi="Times New Roman" w:cs="Times New Roman"/>
          <w:sz w:val="28"/>
          <w:szCs w:val="28"/>
        </w:rPr>
        <w:t xml:space="preserve">еречисления </w:t>
      </w:r>
      <w:ins w:id="310" w:author="Romanter456@gmail.com" w:date="2023-12-04T00:58:00Z">
        <w:r w:rsidR="00D5353A">
          <w:rPr>
            <w:rFonts w:ascii="Times New Roman" w:hAnsi="Times New Roman" w:cs="Times New Roman"/>
            <w:sz w:val="28"/>
            <w:szCs w:val="28"/>
            <w:lang w:val="en-US"/>
          </w:rPr>
          <w:t>Stairs</w:t>
        </w:r>
      </w:ins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1FD9" w14:paraId="35F856A2" w14:textId="77777777" w:rsidTr="00491FD9">
        <w:tc>
          <w:tcPr>
            <w:tcW w:w="4672" w:type="dxa"/>
          </w:tcPr>
          <w:p w14:paraId="110E915C" w14:textId="0A182639" w:rsidR="00491FD9" w:rsidRDefault="00491FD9" w:rsidP="00491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76EB2506" w14:textId="1E5E72C0" w:rsidR="00491FD9" w:rsidRDefault="00491FD9" w:rsidP="00491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91FD9" w14:paraId="535CC860" w14:textId="77777777" w:rsidTr="00491FD9">
        <w:tc>
          <w:tcPr>
            <w:tcW w:w="4672" w:type="dxa"/>
          </w:tcPr>
          <w:p w14:paraId="13205DA5" w14:textId="7F2B4EBF" w:rsidR="00491FD9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11" w:author="Romanter456@gmail.com" w:date="2023-12-04T00:58:00Z">
              <w:r w:rsidDel="00D5353A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Stairs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4673" w:type="dxa"/>
          </w:tcPr>
          <w:p w14:paraId="5BB53FC8" w14:textId="5CBC0C42" w:rsidR="00491FD9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лестницы</w:t>
            </w:r>
          </w:p>
        </w:tc>
      </w:tr>
      <w:tr w:rsidR="000D1D4C" w14:paraId="6087A075" w14:textId="77777777" w:rsidTr="00491FD9">
        <w:tc>
          <w:tcPr>
            <w:tcW w:w="4672" w:type="dxa"/>
          </w:tcPr>
          <w:p w14:paraId="4B6F94C9" w14:textId="6795F6D6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12" w:author="Romanter456@gmail.com" w:date="2023-12-04T00:58:00Z">
              <w:r w:rsidDel="00D5353A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Stairs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4673" w:type="dxa"/>
          </w:tcPr>
          <w:p w14:paraId="12ABB691" w14:textId="01A3CB71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лестницы</w:t>
            </w:r>
          </w:p>
        </w:tc>
      </w:tr>
      <w:tr w:rsidR="000D1D4C" w14:paraId="13882CE9" w14:textId="77777777" w:rsidTr="00491FD9">
        <w:tc>
          <w:tcPr>
            <w:tcW w:w="4672" w:type="dxa"/>
          </w:tcPr>
          <w:p w14:paraId="743F574F" w14:textId="60E4EFAA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13" w:author="Romanter456@gmail.com" w:date="2023-12-04T00:58:00Z">
              <w:r w:rsidDel="00D5353A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Stairs</w:delText>
              </w:r>
            </w:del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Thickness</w:t>
            </w:r>
          </w:p>
        </w:tc>
        <w:tc>
          <w:tcPr>
            <w:tcW w:w="4673" w:type="dxa"/>
          </w:tcPr>
          <w:p w14:paraId="3D056889" w14:textId="1CAE7F11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Толщина лестницы</w:t>
            </w:r>
          </w:p>
        </w:tc>
      </w:tr>
      <w:tr w:rsidR="000D1D4C" w14:paraId="46948A4F" w14:textId="77777777" w:rsidTr="00491FD9">
        <w:tc>
          <w:tcPr>
            <w:tcW w:w="4672" w:type="dxa"/>
          </w:tcPr>
          <w:p w14:paraId="4509B492" w14:textId="58E956CB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StingerWidth</w:t>
            </w:r>
          </w:p>
        </w:tc>
        <w:tc>
          <w:tcPr>
            <w:tcW w:w="4673" w:type="dxa"/>
          </w:tcPr>
          <w:p w14:paraId="20610F4C" w14:textId="5F1BD609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направляющей</w:t>
            </w:r>
          </w:p>
        </w:tc>
      </w:tr>
      <w:tr w:rsidR="000D1D4C" w14:paraId="146EBC18" w14:textId="77777777" w:rsidTr="00491FD9">
        <w:tc>
          <w:tcPr>
            <w:tcW w:w="4672" w:type="dxa"/>
          </w:tcPr>
          <w:p w14:paraId="24FC0EA4" w14:textId="5D8C611D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StepLength</w:t>
            </w:r>
          </w:p>
        </w:tc>
        <w:tc>
          <w:tcPr>
            <w:tcW w:w="4673" w:type="dxa"/>
          </w:tcPr>
          <w:p w14:paraId="74CA6AC3" w14:textId="7187E66A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ступени</w:t>
            </w:r>
          </w:p>
        </w:tc>
      </w:tr>
    </w:tbl>
    <w:p w14:paraId="6DC388EC" w14:textId="699182B8" w:rsidR="00D62981" w:rsidDel="00D5353A" w:rsidRDefault="00D62981" w:rsidP="00C13A1C">
      <w:pPr>
        <w:spacing w:after="0" w:line="360" w:lineRule="auto"/>
        <w:ind w:firstLine="709"/>
        <w:rPr>
          <w:del w:id="314" w:author="Romanter456@gmail.com" w:date="2023-12-04T00:59:00Z"/>
          <w:rFonts w:ascii="Times New Roman" w:hAnsi="Times New Roman" w:cs="Times New Roman"/>
          <w:sz w:val="28"/>
          <w:szCs w:val="28"/>
        </w:rPr>
      </w:pPr>
    </w:p>
    <w:p w14:paraId="0E50C375" w14:textId="0EBF51B1" w:rsidR="007D4345" w:rsidDel="00D5353A" w:rsidRDefault="007D4345" w:rsidP="00C13A1C">
      <w:pPr>
        <w:spacing w:after="0" w:line="360" w:lineRule="auto"/>
        <w:ind w:firstLine="709"/>
        <w:rPr>
          <w:del w:id="315" w:author="Romanter456@gmail.com" w:date="2023-12-04T00:59:00Z"/>
          <w:rFonts w:ascii="Times New Roman" w:hAnsi="Times New Roman" w:cs="Times New Roman"/>
          <w:sz w:val="28"/>
          <w:szCs w:val="28"/>
        </w:rPr>
      </w:pPr>
    </w:p>
    <w:p w14:paraId="5CAD9DC9" w14:textId="77777777" w:rsidR="0022792D" w:rsidRDefault="00227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pPrChange w:id="316" w:author="Romanter456@gmail.com" w:date="2023-12-04T00:59:00Z">
          <w:pPr>
            <w:spacing w:after="0" w:line="360" w:lineRule="auto"/>
            <w:ind w:firstLine="709"/>
          </w:pPr>
        </w:pPrChange>
      </w:pPr>
    </w:p>
    <w:p w14:paraId="1612E88D" w14:textId="443F52F2" w:rsidR="00746E64" w:rsidRPr="00000436" w:rsidDel="00D27979" w:rsidRDefault="00746E64" w:rsidP="00C13A1C">
      <w:pPr>
        <w:spacing w:after="0" w:line="360" w:lineRule="auto"/>
        <w:ind w:firstLine="709"/>
        <w:rPr>
          <w:del w:id="317" w:author="Romanter456@gmail.com" w:date="2023-12-04T01:01:00Z"/>
          <w:rFonts w:ascii="Times New Roman" w:hAnsi="Times New Roman" w:cs="Times New Roman"/>
          <w:sz w:val="28"/>
          <w:szCs w:val="28"/>
        </w:rPr>
      </w:pPr>
      <w:del w:id="318" w:author="Romanter456@gmail.com" w:date="2023-12-04T01:01:00Z">
        <w:r w:rsidDel="00D27979">
          <w:rPr>
            <w:rFonts w:ascii="Times New Roman" w:hAnsi="Times New Roman" w:cs="Times New Roman"/>
            <w:sz w:val="28"/>
            <w:szCs w:val="28"/>
          </w:rPr>
          <w:delText>Таблица 3.</w:delText>
        </w:r>
      </w:del>
      <w:del w:id="319" w:author="Romanter456@gmail.com" w:date="2023-12-04T00:59:00Z">
        <w:r w:rsidDel="00D5353A">
          <w:rPr>
            <w:rFonts w:ascii="Times New Roman" w:hAnsi="Times New Roman" w:cs="Times New Roman"/>
            <w:sz w:val="28"/>
            <w:szCs w:val="28"/>
          </w:rPr>
          <w:delText xml:space="preserve">7 </w:delText>
        </w:r>
      </w:del>
      <w:del w:id="320" w:author="Romanter456@gmail.com" w:date="2023-12-04T01:01:00Z">
        <w:r w:rsidDel="00D27979">
          <w:rPr>
            <w:rFonts w:ascii="Times New Roman" w:hAnsi="Times New Roman" w:cs="Times New Roman"/>
            <w:sz w:val="28"/>
            <w:szCs w:val="28"/>
          </w:rPr>
          <w:delText xml:space="preserve">– </w:delText>
        </w:r>
        <w:r w:rsidR="00000436" w:rsidDel="00D27979">
          <w:rPr>
            <w:rFonts w:ascii="Times New Roman" w:hAnsi="Times New Roman" w:cs="Times New Roman"/>
            <w:sz w:val="28"/>
            <w:szCs w:val="28"/>
          </w:rPr>
          <w:delText>Используемое с</w:delText>
        </w:r>
        <w:r w:rsidDel="00D27979">
          <w:rPr>
            <w:rFonts w:ascii="Times New Roman" w:hAnsi="Times New Roman" w:cs="Times New Roman"/>
            <w:sz w:val="28"/>
            <w:szCs w:val="28"/>
          </w:rPr>
          <w:delText xml:space="preserve">войство и конструктор </w:delText>
        </w:r>
        <w:r w:rsidDel="00D27979">
          <w:rPr>
            <w:rFonts w:ascii="Times New Roman" w:hAnsi="Times New Roman" w:cs="Times New Roman"/>
            <w:sz w:val="28"/>
            <w:szCs w:val="28"/>
            <w:lang w:val="en-US"/>
          </w:rPr>
          <w:delText>KompasWrapper</w:delText>
        </w:r>
      </w:del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396"/>
      </w:tblGrid>
      <w:tr w:rsidR="00746E64" w:rsidDel="00D27979" w14:paraId="2F8DCA88" w14:textId="48C698FC" w:rsidTr="00E9171E">
        <w:trPr>
          <w:del w:id="321" w:author="Romanter456@gmail.com" w:date="2023-12-04T01:01:00Z"/>
        </w:trPr>
        <w:tc>
          <w:tcPr>
            <w:tcW w:w="2830" w:type="dxa"/>
          </w:tcPr>
          <w:p w14:paraId="167C6F67" w14:textId="4BCF8EEB" w:rsidR="00746E64" w:rsidRPr="00746E64" w:rsidDel="00D27979" w:rsidRDefault="00746E64" w:rsidP="00746E64">
            <w:pPr>
              <w:jc w:val="center"/>
              <w:rPr>
                <w:del w:id="322" w:author="Romanter456@gmail.com" w:date="2023-12-04T01:01:00Z"/>
                <w:rFonts w:ascii="Times New Roman" w:hAnsi="Times New Roman" w:cs="Times New Roman"/>
                <w:sz w:val="28"/>
                <w:szCs w:val="28"/>
              </w:rPr>
            </w:pPr>
            <w:del w:id="323" w:author="Romanter456@gmail.com" w:date="2023-12-04T01:01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Название</w:delText>
              </w:r>
            </w:del>
          </w:p>
        </w:tc>
        <w:tc>
          <w:tcPr>
            <w:tcW w:w="3119" w:type="dxa"/>
          </w:tcPr>
          <w:p w14:paraId="3ECA8BEC" w14:textId="54C332EC" w:rsidR="00746E64" w:rsidDel="00D27979" w:rsidRDefault="00277161" w:rsidP="00746E64">
            <w:pPr>
              <w:jc w:val="center"/>
              <w:rPr>
                <w:del w:id="324" w:author="Romanter456@gmail.com" w:date="2023-12-04T01:01:00Z"/>
                <w:rFonts w:ascii="Times New Roman" w:hAnsi="Times New Roman" w:cs="Times New Roman"/>
                <w:sz w:val="28"/>
                <w:szCs w:val="28"/>
              </w:rPr>
            </w:pPr>
            <w:del w:id="325" w:author="Romanter456@gmail.com" w:date="2023-12-04T01:01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Выходные параметры</w:delText>
              </w:r>
            </w:del>
          </w:p>
        </w:tc>
        <w:tc>
          <w:tcPr>
            <w:tcW w:w="3396" w:type="dxa"/>
          </w:tcPr>
          <w:p w14:paraId="7B66BDD7" w14:textId="1C8F83F9" w:rsidR="00746E64" w:rsidDel="00D27979" w:rsidRDefault="00746E64" w:rsidP="00746E64">
            <w:pPr>
              <w:jc w:val="center"/>
              <w:rPr>
                <w:del w:id="326" w:author="Romanter456@gmail.com" w:date="2023-12-04T01:01:00Z"/>
                <w:rFonts w:ascii="Times New Roman" w:hAnsi="Times New Roman" w:cs="Times New Roman"/>
                <w:sz w:val="28"/>
                <w:szCs w:val="28"/>
              </w:rPr>
            </w:pPr>
            <w:del w:id="327" w:author="Romanter456@gmail.com" w:date="2023-12-04T01:01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Описание</w:delText>
              </w:r>
            </w:del>
          </w:p>
        </w:tc>
      </w:tr>
      <w:tr w:rsidR="00746E64" w:rsidDel="00D27979" w14:paraId="668258F6" w14:textId="17E8F663" w:rsidTr="00E9171E">
        <w:trPr>
          <w:del w:id="328" w:author="Romanter456@gmail.com" w:date="2023-12-04T01:01:00Z"/>
        </w:trPr>
        <w:tc>
          <w:tcPr>
            <w:tcW w:w="2830" w:type="dxa"/>
          </w:tcPr>
          <w:p w14:paraId="6D9F8CC2" w14:textId="2A50E45F" w:rsidR="00746E64" w:rsidDel="00D27979" w:rsidRDefault="00277161" w:rsidP="00746E64">
            <w:pPr>
              <w:rPr>
                <w:del w:id="329" w:author="Romanter456@gmail.com" w:date="2023-12-04T01:01:00Z"/>
                <w:rFonts w:ascii="Times New Roman" w:hAnsi="Times New Roman" w:cs="Times New Roman"/>
                <w:sz w:val="28"/>
                <w:szCs w:val="28"/>
              </w:rPr>
            </w:pPr>
            <w:del w:id="330" w:author="Romanter456@gmail.com" w:date="2023-12-04T01:01:00Z">
              <w:r w:rsidRPr="00277161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KompasWrapper</w:delText>
              </w:r>
            </w:del>
          </w:p>
        </w:tc>
        <w:tc>
          <w:tcPr>
            <w:tcW w:w="3119" w:type="dxa"/>
          </w:tcPr>
          <w:p w14:paraId="1CE7E803" w14:textId="03D9153B" w:rsidR="00746E64" w:rsidRPr="00277161" w:rsidDel="00D27979" w:rsidRDefault="00277161" w:rsidP="00277161">
            <w:pPr>
              <w:jc w:val="center"/>
              <w:rPr>
                <w:del w:id="331" w:author="Romanter456@gmail.com" w:date="2023-12-04T01:0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32" w:author="Romanter456@gmail.com" w:date="2023-12-04T01:01:00Z"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void</w:delText>
              </w:r>
            </w:del>
          </w:p>
        </w:tc>
        <w:tc>
          <w:tcPr>
            <w:tcW w:w="3396" w:type="dxa"/>
          </w:tcPr>
          <w:p w14:paraId="07BC868C" w14:textId="1D9FD632" w:rsidR="00746E64" w:rsidRPr="00E9171E" w:rsidDel="00D27979" w:rsidRDefault="00277161">
            <w:pPr>
              <w:jc w:val="both"/>
              <w:rPr>
                <w:del w:id="333" w:author="Romanter456@gmail.com" w:date="2023-12-04T01:01:00Z"/>
                <w:rFonts w:ascii="Times New Roman" w:hAnsi="Times New Roman" w:cs="Times New Roman"/>
                <w:sz w:val="28"/>
                <w:szCs w:val="28"/>
              </w:rPr>
              <w:pPrChange w:id="334" w:author="Romanter456@gmail.com" w:date="2023-12-04T00:47:00Z">
                <w:pPr/>
              </w:pPrChange>
            </w:pPr>
            <w:del w:id="335" w:author="Romanter456@gmail.com" w:date="2023-12-04T01:01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Конструктор класса, через который запускается КОМПА</w:delText>
              </w:r>
              <w:r w:rsidR="00E9171E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С-3</w:delText>
              </w:r>
              <w:r w:rsidR="00E9171E"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D</w:delText>
              </w:r>
            </w:del>
          </w:p>
        </w:tc>
      </w:tr>
      <w:tr w:rsidR="00746E64" w:rsidDel="00D27979" w14:paraId="5F626F4D" w14:textId="2B823CF1" w:rsidTr="00E9171E">
        <w:trPr>
          <w:del w:id="336" w:author="Romanter456@gmail.com" w:date="2023-12-04T01:01:00Z"/>
        </w:trPr>
        <w:tc>
          <w:tcPr>
            <w:tcW w:w="2830" w:type="dxa"/>
          </w:tcPr>
          <w:p w14:paraId="319BC6BC" w14:textId="58C202CC" w:rsidR="00746E64" w:rsidDel="00D27979" w:rsidRDefault="00277161" w:rsidP="00746E64">
            <w:pPr>
              <w:rPr>
                <w:del w:id="337" w:author="Romanter456@gmail.com" w:date="2023-12-04T01:01:00Z"/>
                <w:rFonts w:ascii="Times New Roman" w:hAnsi="Times New Roman" w:cs="Times New Roman"/>
                <w:sz w:val="28"/>
                <w:szCs w:val="28"/>
              </w:rPr>
            </w:pPr>
            <w:del w:id="338" w:author="Romanter456@gmail.com" w:date="2023-12-04T01:01:00Z">
              <w:r w:rsidRPr="00277161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KsObject</w:delText>
              </w:r>
            </w:del>
          </w:p>
        </w:tc>
        <w:tc>
          <w:tcPr>
            <w:tcW w:w="3119" w:type="dxa"/>
          </w:tcPr>
          <w:p w14:paraId="4023ED51" w14:textId="58F6A6CC" w:rsidR="00746E64" w:rsidRPr="00277161" w:rsidDel="00D27979" w:rsidRDefault="00277161" w:rsidP="00277161">
            <w:pPr>
              <w:jc w:val="center"/>
              <w:rPr>
                <w:del w:id="339" w:author="Romanter456@gmail.com" w:date="2023-12-04T01:0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40" w:author="Romanter456@gmail.com" w:date="2023-12-04T01:01:00Z"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KompasObject</w:delText>
              </w:r>
            </w:del>
          </w:p>
        </w:tc>
        <w:tc>
          <w:tcPr>
            <w:tcW w:w="3396" w:type="dxa"/>
          </w:tcPr>
          <w:p w14:paraId="3D542028" w14:textId="39C73D2A" w:rsidR="00746E64" w:rsidDel="00D27979" w:rsidRDefault="00277161">
            <w:pPr>
              <w:jc w:val="both"/>
              <w:rPr>
                <w:del w:id="341" w:author="Romanter456@gmail.com" w:date="2023-12-04T01:01:00Z"/>
                <w:rFonts w:ascii="Times New Roman" w:hAnsi="Times New Roman" w:cs="Times New Roman"/>
                <w:sz w:val="28"/>
                <w:szCs w:val="28"/>
              </w:rPr>
              <w:pPrChange w:id="342" w:author="Romanter456@gmail.com" w:date="2023-12-04T00:47:00Z">
                <w:pPr/>
              </w:pPrChange>
            </w:pPr>
            <w:del w:id="343" w:author="Romanter456@gmail.com" w:date="2023-12-04T01:01:00Z">
              <w:r w:rsidRPr="00277161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Свойство интерфейсов API Компас</w:delText>
              </w:r>
            </w:del>
          </w:p>
        </w:tc>
      </w:tr>
    </w:tbl>
    <w:p w14:paraId="41C671F2" w14:textId="3E68A45F" w:rsidR="00746E64" w:rsidDel="00D27979" w:rsidRDefault="00746E64">
      <w:pPr>
        <w:spacing w:after="0" w:line="360" w:lineRule="auto"/>
        <w:rPr>
          <w:del w:id="344" w:author="Romanter456@gmail.com" w:date="2023-12-04T01:01:00Z"/>
          <w:rFonts w:ascii="Times New Roman" w:hAnsi="Times New Roman" w:cs="Times New Roman"/>
          <w:sz w:val="28"/>
          <w:szCs w:val="28"/>
        </w:rPr>
        <w:pPrChange w:id="345" w:author="Romanter456@gmail.com" w:date="2023-12-04T01:01:00Z">
          <w:pPr>
            <w:spacing w:after="0" w:line="360" w:lineRule="auto"/>
            <w:ind w:firstLine="709"/>
          </w:pPr>
        </w:pPrChange>
      </w:pPr>
    </w:p>
    <w:p w14:paraId="715732B9" w14:textId="51D7C40D" w:rsidR="00000436" w:rsidRDefault="000004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del w:id="346" w:author="Romanter456@gmail.com" w:date="2023-12-04T01:00:00Z">
        <w:r w:rsidDel="00326B59">
          <w:rPr>
            <w:rFonts w:ascii="Times New Roman" w:hAnsi="Times New Roman" w:cs="Times New Roman"/>
            <w:sz w:val="28"/>
            <w:szCs w:val="28"/>
          </w:rPr>
          <w:delText xml:space="preserve">8 </w:delText>
        </w:r>
      </w:del>
      <w:ins w:id="347" w:author="Romanter456@gmail.com" w:date="2023-12-04T01:01:00Z">
        <w:r w:rsidR="00D27979">
          <w:rPr>
            <w:rFonts w:ascii="Times New Roman" w:hAnsi="Times New Roman" w:cs="Times New Roman"/>
            <w:sz w:val="28"/>
            <w:szCs w:val="28"/>
            <w:lang w:val="en-US"/>
          </w:rPr>
          <w:t>8</w:t>
        </w:r>
      </w:ins>
      <w:ins w:id="348" w:author="Romanter456@gmail.com" w:date="2023-12-04T01:00:00Z">
        <w:r w:rsidR="00326B59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r>
        <w:rPr>
          <w:rFonts w:ascii="Times New Roman" w:hAnsi="Times New Roman" w:cs="Times New Roman"/>
          <w:sz w:val="28"/>
          <w:szCs w:val="28"/>
        </w:rPr>
        <w:t xml:space="preserve">– Используемые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StairsBuilder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0436" w14:paraId="144612CF" w14:textId="77777777" w:rsidTr="00000436">
        <w:tc>
          <w:tcPr>
            <w:tcW w:w="3115" w:type="dxa"/>
          </w:tcPr>
          <w:p w14:paraId="2FF0005D" w14:textId="56C90384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254ABF23" w14:textId="02010EFD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F9362E7" w14:textId="7C65941A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F3F60" w14:paraId="04B9A340" w14:textId="77777777" w:rsidTr="00000436">
        <w:tc>
          <w:tcPr>
            <w:tcW w:w="3115" w:type="dxa"/>
          </w:tcPr>
          <w:p w14:paraId="5F4C4F56" w14:textId="37D750CC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kompasWrapper</w:t>
            </w:r>
          </w:p>
        </w:tc>
        <w:tc>
          <w:tcPr>
            <w:tcW w:w="3115" w:type="dxa"/>
          </w:tcPr>
          <w:p w14:paraId="0D8C82AB" w14:textId="5C4BE16C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KompasWrapper</w:t>
            </w:r>
          </w:p>
        </w:tc>
        <w:tc>
          <w:tcPr>
            <w:tcW w:w="3115" w:type="dxa"/>
          </w:tcPr>
          <w:p w14:paraId="627D873A" w14:textId="7F9F2D17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Оболочка интерфейса компаса</w:t>
            </w:r>
          </w:p>
        </w:tc>
      </w:tr>
      <w:tr w:rsidR="00FF3F60" w:rsidDel="00326B59" w14:paraId="4C9E309A" w14:textId="52B619C2" w:rsidTr="00000436">
        <w:trPr>
          <w:del w:id="349" w:author="Romanter456@gmail.com" w:date="2023-12-04T01:00:00Z"/>
        </w:trPr>
        <w:tc>
          <w:tcPr>
            <w:tcW w:w="3115" w:type="dxa"/>
          </w:tcPr>
          <w:p w14:paraId="60B8864B" w14:textId="7640DE1F" w:rsidR="00FF3F60" w:rsidDel="00326B59" w:rsidRDefault="00FF3F60" w:rsidP="00FF3F60">
            <w:pPr>
              <w:rPr>
                <w:del w:id="350" w:author="Romanter456@gmail.com" w:date="2023-12-04T01:00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51" w:author="Romanter456@gmail.com" w:date="2023-12-04T01:00:00Z">
              <w:r w:rsidDel="00326B5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_stairsParameters</w:delText>
              </w:r>
            </w:del>
          </w:p>
        </w:tc>
        <w:tc>
          <w:tcPr>
            <w:tcW w:w="3115" w:type="dxa"/>
          </w:tcPr>
          <w:p w14:paraId="2204E65B" w14:textId="6A562E87" w:rsidR="00FF3F60" w:rsidDel="00326B59" w:rsidRDefault="00FF3F60" w:rsidP="00FF3F60">
            <w:pPr>
              <w:rPr>
                <w:del w:id="352" w:author="Romanter456@gmail.com" w:date="2023-12-04T01:00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53" w:author="Romanter456@gmail.com" w:date="2023-12-04T01:00:00Z">
              <w:r w:rsidDel="00326B5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StairsParameters</w:delText>
              </w:r>
            </w:del>
          </w:p>
        </w:tc>
        <w:tc>
          <w:tcPr>
            <w:tcW w:w="3115" w:type="dxa"/>
          </w:tcPr>
          <w:p w14:paraId="3105F53F" w14:textId="5465713D" w:rsidR="00FF3F60" w:rsidRPr="00FF3F60" w:rsidDel="00326B59" w:rsidRDefault="00FF3F60" w:rsidP="00FF3F60">
            <w:pPr>
              <w:rPr>
                <w:del w:id="354" w:author="Romanter456@gmail.com" w:date="2023-12-04T01:00:00Z"/>
                <w:rFonts w:ascii="Times New Roman" w:hAnsi="Times New Roman" w:cs="Times New Roman"/>
                <w:sz w:val="28"/>
                <w:szCs w:val="28"/>
              </w:rPr>
            </w:pPr>
            <w:del w:id="355" w:author="Romanter456@gmail.com" w:date="2023-12-04T01:00:00Z">
              <w:r w:rsidDel="00326B59">
                <w:rPr>
                  <w:rFonts w:ascii="Times New Roman" w:hAnsi="Times New Roman" w:cs="Times New Roman"/>
                  <w:sz w:val="28"/>
                  <w:szCs w:val="28"/>
                </w:rPr>
                <w:delText>Параметры лестницы</w:delText>
              </w:r>
            </w:del>
          </w:p>
        </w:tc>
      </w:tr>
      <w:tr w:rsidR="00FF3F60" w:rsidDel="00D27979" w14:paraId="42DA4BD8" w14:textId="1C8531EF" w:rsidTr="00000436">
        <w:trPr>
          <w:del w:id="356" w:author="Romanter456@gmail.com" w:date="2023-12-04T01:01:00Z"/>
        </w:trPr>
        <w:tc>
          <w:tcPr>
            <w:tcW w:w="3115" w:type="dxa"/>
          </w:tcPr>
          <w:p w14:paraId="6BBB5F0E" w14:textId="5BD1F49F" w:rsidR="00FF3F60" w:rsidDel="00D27979" w:rsidRDefault="00FF3F60" w:rsidP="00FF3F60">
            <w:pPr>
              <w:rPr>
                <w:del w:id="357" w:author="Romanter456@gmail.com" w:date="2023-12-04T01:0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58" w:author="Romanter456@gmail.com" w:date="2023-12-04T01:01:00Z"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_ksPart</w:delText>
              </w:r>
            </w:del>
          </w:p>
        </w:tc>
        <w:tc>
          <w:tcPr>
            <w:tcW w:w="3115" w:type="dxa"/>
          </w:tcPr>
          <w:p w14:paraId="0E3A977F" w14:textId="11DBA7AF" w:rsidR="00FF3F60" w:rsidDel="00D27979" w:rsidRDefault="00FF3F60" w:rsidP="00FF3F60">
            <w:pPr>
              <w:rPr>
                <w:del w:id="359" w:author="Romanter456@gmail.com" w:date="2023-12-04T01:0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60" w:author="Romanter456@gmail.com" w:date="2023-12-04T01:01:00Z"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ksPart</w:delText>
              </w:r>
            </w:del>
          </w:p>
        </w:tc>
        <w:tc>
          <w:tcPr>
            <w:tcW w:w="3115" w:type="dxa"/>
          </w:tcPr>
          <w:p w14:paraId="78D29CE7" w14:textId="09FF26EE" w:rsidR="00FF3F60" w:rsidDel="00D27979" w:rsidRDefault="00EB78FB" w:rsidP="00FF3F60">
            <w:pPr>
              <w:rPr>
                <w:del w:id="361" w:author="Romanter456@gmail.com" w:date="2023-12-04T01:01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del w:id="362" w:author="Romanter456@gmail.com" w:date="2023-12-04T01:01:00Z">
              <w:r w:rsidRPr="00EB78FB"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Компонент сборки</w:delText>
              </w:r>
            </w:del>
          </w:p>
        </w:tc>
      </w:tr>
    </w:tbl>
    <w:p w14:paraId="761F598D" w14:textId="157C5A0E" w:rsidR="00D27979" w:rsidRDefault="00D27979">
      <w:pPr>
        <w:rPr>
          <w:ins w:id="363" w:author="Romanter456@gmail.com" w:date="2023-12-04T01:01:00Z"/>
          <w:rFonts w:ascii="Times New Roman" w:hAnsi="Times New Roman" w:cs="Times New Roman"/>
          <w:sz w:val="28"/>
          <w:szCs w:val="28"/>
        </w:rPr>
      </w:pPr>
    </w:p>
    <w:p w14:paraId="36791F4D" w14:textId="5466712B" w:rsidR="00D27979" w:rsidRPr="00FF3F60" w:rsidRDefault="00D27979" w:rsidP="00D27979">
      <w:pPr>
        <w:spacing w:after="0" w:line="360" w:lineRule="auto"/>
        <w:ind w:firstLine="709"/>
        <w:rPr>
          <w:ins w:id="364" w:author="Romanter456@gmail.com" w:date="2023-12-04T01:03:00Z"/>
          <w:rFonts w:ascii="Times New Roman" w:hAnsi="Times New Roman" w:cs="Times New Roman"/>
          <w:sz w:val="28"/>
          <w:szCs w:val="28"/>
        </w:rPr>
      </w:pPr>
      <w:ins w:id="365" w:author="Romanter456@gmail.com" w:date="2023-12-04T01:03:00Z">
        <w:r>
          <w:rPr>
            <w:rFonts w:ascii="Times New Roman" w:hAnsi="Times New Roman" w:cs="Times New Roman"/>
            <w:sz w:val="28"/>
            <w:szCs w:val="28"/>
          </w:rPr>
          <w:t>Таблица 3.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9</w:t>
        </w:r>
        <w:r>
          <w:rPr>
            <w:rFonts w:ascii="Times New Roman" w:hAnsi="Times New Roman" w:cs="Times New Roman"/>
            <w:sz w:val="28"/>
            <w:szCs w:val="28"/>
          </w:rPr>
          <w:t xml:space="preserve"> – Используемые методы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StairsBuilder</w:t>
        </w:r>
      </w:ins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7979" w14:paraId="2C53D8C4" w14:textId="77777777" w:rsidTr="00161223">
        <w:trPr>
          <w:ins w:id="366" w:author="Romanter456@gmail.com" w:date="2023-12-04T01:03:00Z"/>
        </w:trPr>
        <w:tc>
          <w:tcPr>
            <w:tcW w:w="2336" w:type="dxa"/>
          </w:tcPr>
          <w:p w14:paraId="5FB29EF1" w14:textId="77777777" w:rsidR="00D27979" w:rsidRDefault="00D27979" w:rsidP="00161223">
            <w:pPr>
              <w:jc w:val="center"/>
              <w:rPr>
                <w:ins w:id="367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68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</w:rPr>
                <w:t>Название</w:t>
              </w:r>
            </w:ins>
          </w:p>
        </w:tc>
        <w:tc>
          <w:tcPr>
            <w:tcW w:w="2336" w:type="dxa"/>
          </w:tcPr>
          <w:p w14:paraId="628878D0" w14:textId="77777777" w:rsidR="00D27979" w:rsidRDefault="00D27979" w:rsidP="00161223">
            <w:pPr>
              <w:jc w:val="center"/>
              <w:rPr>
                <w:ins w:id="369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70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</w:rPr>
                <w:t>Входные параметры</w:t>
              </w:r>
            </w:ins>
          </w:p>
        </w:tc>
        <w:tc>
          <w:tcPr>
            <w:tcW w:w="2336" w:type="dxa"/>
          </w:tcPr>
          <w:p w14:paraId="288FA7AB" w14:textId="77777777" w:rsidR="00D27979" w:rsidRDefault="00D27979" w:rsidP="00161223">
            <w:pPr>
              <w:jc w:val="center"/>
              <w:rPr>
                <w:ins w:id="371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72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</w:rPr>
                <w:t>Выходные параметры</w:t>
              </w:r>
            </w:ins>
          </w:p>
        </w:tc>
        <w:tc>
          <w:tcPr>
            <w:tcW w:w="2337" w:type="dxa"/>
          </w:tcPr>
          <w:p w14:paraId="2A201860" w14:textId="77777777" w:rsidR="00D27979" w:rsidRDefault="00D27979" w:rsidP="00161223">
            <w:pPr>
              <w:jc w:val="center"/>
              <w:rPr>
                <w:ins w:id="373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74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</w:rPr>
                <w:t>Описание</w:t>
              </w:r>
            </w:ins>
          </w:p>
        </w:tc>
      </w:tr>
      <w:tr w:rsidR="00D27979" w14:paraId="0CFDD129" w14:textId="77777777" w:rsidTr="00161223">
        <w:trPr>
          <w:ins w:id="375" w:author="Romanter456@gmail.com" w:date="2023-12-04T01:03:00Z"/>
        </w:trPr>
        <w:tc>
          <w:tcPr>
            <w:tcW w:w="2336" w:type="dxa"/>
          </w:tcPr>
          <w:p w14:paraId="25E49B76" w14:textId="47B9AD20" w:rsidR="00D27979" w:rsidRDefault="00054C13" w:rsidP="00161223">
            <w:pPr>
              <w:rPr>
                <w:ins w:id="376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77" w:author="Romanter456@gmail.com" w:date="2023-12-04T01:18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ins>
            <w:ins w:id="378" w:author="Romanter456@gmail.com" w:date="2023-12-04T01:03:00Z">
              <w:r w:rsidR="00D27979" w:rsidRPr="00A60564">
                <w:rPr>
                  <w:rFonts w:ascii="Times New Roman" w:hAnsi="Times New Roman" w:cs="Times New Roman"/>
                  <w:sz w:val="28"/>
                  <w:szCs w:val="28"/>
                </w:rPr>
                <w:t>BuildSteps</w:t>
              </w:r>
            </w:ins>
          </w:p>
        </w:tc>
        <w:tc>
          <w:tcPr>
            <w:tcW w:w="2336" w:type="dxa"/>
          </w:tcPr>
          <w:p w14:paraId="4E2CC2A7" w14:textId="0799781E" w:rsidR="00D27979" w:rsidRPr="00D27979" w:rsidRDefault="00D27979" w:rsidP="00161223">
            <w:pPr>
              <w:jc w:val="center"/>
              <w:rPr>
                <w:ins w:id="379" w:author="Romanter456@gmail.com" w:date="2023-12-04T01:03:00Z"/>
                <w:rFonts w:ascii="Times New Roman" w:hAnsi="Times New Roman" w:cs="Times New Roman"/>
                <w:sz w:val="28"/>
                <w:szCs w:val="28"/>
                <w:lang w:val="en-US"/>
                <w:rPrChange w:id="380" w:author="Romanter456@gmail.com" w:date="2023-12-04T01:04:00Z">
                  <w:rPr>
                    <w:ins w:id="381" w:author="Romanter456@gmail.com" w:date="2023-12-04T01:03:00Z"/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ins w:id="382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ins>
            <w:ins w:id="383" w:author="Romanter456@gmail.com" w:date="2023-12-04T01:04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StairsParameters</w:t>
              </w:r>
            </w:ins>
          </w:p>
        </w:tc>
        <w:tc>
          <w:tcPr>
            <w:tcW w:w="2336" w:type="dxa"/>
          </w:tcPr>
          <w:p w14:paraId="263450C5" w14:textId="77777777" w:rsidR="00D27979" w:rsidRDefault="00D27979" w:rsidP="00161223">
            <w:pPr>
              <w:jc w:val="center"/>
              <w:rPr>
                <w:ins w:id="384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85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  <w:t>void</w:t>
              </w:r>
            </w:ins>
          </w:p>
        </w:tc>
        <w:tc>
          <w:tcPr>
            <w:tcW w:w="2337" w:type="dxa"/>
          </w:tcPr>
          <w:p w14:paraId="400B4FB6" w14:textId="77777777" w:rsidR="00D27979" w:rsidRDefault="00D27979" w:rsidP="00161223">
            <w:pPr>
              <w:jc w:val="both"/>
              <w:rPr>
                <w:ins w:id="386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87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</w:rPr>
                <w:t>Создание ступенек лестницы</w:t>
              </w:r>
            </w:ins>
          </w:p>
        </w:tc>
      </w:tr>
      <w:tr w:rsidR="00D27979" w14:paraId="1B5BCF50" w14:textId="77777777" w:rsidTr="00161223">
        <w:trPr>
          <w:ins w:id="388" w:author="Romanter456@gmail.com" w:date="2023-12-04T01:03:00Z"/>
        </w:trPr>
        <w:tc>
          <w:tcPr>
            <w:tcW w:w="2336" w:type="dxa"/>
          </w:tcPr>
          <w:p w14:paraId="004DD5C9" w14:textId="3933891B" w:rsidR="00D27979" w:rsidRDefault="00054C13" w:rsidP="00161223">
            <w:pPr>
              <w:rPr>
                <w:ins w:id="389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90" w:author="Romanter456@gmail.com" w:date="2023-12-04T01:18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ins>
            <w:ins w:id="391" w:author="Romanter456@gmail.com" w:date="2023-12-04T01:03:00Z">
              <w:r w:rsidR="00D27979" w:rsidRPr="00A60564">
                <w:rPr>
                  <w:rFonts w:ascii="Times New Roman" w:hAnsi="Times New Roman" w:cs="Times New Roman"/>
                  <w:sz w:val="28"/>
                  <w:szCs w:val="28"/>
                </w:rPr>
                <w:t>BuildStingers</w:t>
              </w:r>
            </w:ins>
          </w:p>
        </w:tc>
        <w:tc>
          <w:tcPr>
            <w:tcW w:w="2336" w:type="dxa"/>
          </w:tcPr>
          <w:p w14:paraId="450F22DC" w14:textId="0DF5B19B" w:rsidR="00D27979" w:rsidRDefault="00D27979" w:rsidP="00161223">
            <w:pPr>
              <w:jc w:val="center"/>
              <w:rPr>
                <w:ins w:id="392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93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ins>
            <w:ins w:id="394" w:author="Romanter456@gmail.com" w:date="2023-12-04T01:04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StairsParameters</w:t>
              </w:r>
            </w:ins>
          </w:p>
        </w:tc>
        <w:tc>
          <w:tcPr>
            <w:tcW w:w="2336" w:type="dxa"/>
          </w:tcPr>
          <w:p w14:paraId="70B93D85" w14:textId="77777777" w:rsidR="00D27979" w:rsidRDefault="00D27979" w:rsidP="00161223">
            <w:pPr>
              <w:jc w:val="center"/>
              <w:rPr>
                <w:ins w:id="395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96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  <w:t>void</w:t>
              </w:r>
            </w:ins>
          </w:p>
        </w:tc>
        <w:tc>
          <w:tcPr>
            <w:tcW w:w="2337" w:type="dxa"/>
          </w:tcPr>
          <w:p w14:paraId="0D79F940" w14:textId="77777777" w:rsidR="00D27979" w:rsidRDefault="00D27979" w:rsidP="00161223">
            <w:pPr>
              <w:jc w:val="both"/>
              <w:rPr>
                <w:ins w:id="397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ins w:id="398" w:author="Romanter456@gmail.com" w:date="2023-12-04T01:03:00Z">
              <w:r>
                <w:rPr>
                  <w:rFonts w:ascii="Times New Roman" w:hAnsi="Times New Roman" w:cs="Times New Roman"/>
                  <w:sz w:val="28"/>
                  <w:szCs w:val="28"/>
                </w:rPr>
                <w:t>Создание направляющих лестницы</w:t>
              </w:r>
            </w:ins>
          </w:p>
        </w:tc>
      </w:tr>
    </w:tbl>
    <w:p w14:paraId="2847967E" w14:textId="77777777" w:rsidR="00AD6034" w:rsidRDefault="00AD6034" w:rsidP="00D27979">
      <w:pPr>
        <w:spacing w:after="0" w:line="360" w:lineRule="auto"/>
        <w:ind w:firstLine="709"/>
        <w:rPr>
          <w:ins w:id="399" w:author="Romanter456@gmail.com" w:date="2023-12-04T01:17:00Z"/>
          <w:rFonts w:ascii="Times New Roman" w:hAnsi="Times New Roman" w:cs="Times New Roman"/>
          <w:sz w:val="28"/>
          <w:szCs w:val="28"/>
        </w:rPr>
      </w:pPr>
    </w:p>
    <w:p w14:paraId="66A72D13" w14:textId="4D82A6D8" w:rsidR="00D27979" w:rsidRDefault="00E927FB" w:rsidP="00D27979">
      <w:pPr>
        <w:spacing w:after="0" w:line="360" w:lineRule="auto"/>
        <w:ind w:firstLine="709"/>
        <w:rPr>
          <w:ins w:id="400" w:author="Romanter456@gmail.com" w:date="2023-12-04T01:16:00Z"/>
          <w:rFonts w:ascii="Times New Roman" w:hAnsi="Times New Roman" w:cs="Times New Roman"/>
          <w:sz w:val="28"/>
          <w:szCs w:val="28"/>
        </w:rPr>
      </w:pPr>
      <w:ins w:id="401" w:author="Romanter456@gmail.com" w:date="2023-12-04T01:16:00Z">
        <w:r>
          <w:rPr>
            <w:rFonts w:ascii="Times New Roman" w:hAnsi="Times New Roman" w:cs="Times New Roman"/>
            <w:sz w:val="28"/>
            <w:szCs w:val="28"/>
          </w:rPr>
          <w:lastRenderedPageBreak/>
          <w:t>Продолжение таблица 3.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9</w:t>
        </w:r>
        <w:r>
          <w:rPr>
            <w:rFonts w:ascii="Times New Roman" w:hAnsi="Times New Roman" w:cs="Times New Roman"/>
            <w:sz w:val="28"/>
            <w:szCs w:val="28"/>
          </w:rPr>
          <w:t>.</w:t>
        </w:r>
      </w:ins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4"/>
        <w:gridCol w:w="2378"/>
        <w:gridCol w:w="2315"/>
        <w:gridCol w:w="2328"/>
      </w:tblGrid>
      <w:tr w:rsidR="00F22BEA" w14:paraId="3F517F8F" w14:textId="77777777" w:rsidTr="00F22BEA">
        <w:trPr>
          <w:ins w:id="402" w:author="Romanter456@gmail.com" w:date="2023-12-04T01:16:00Z"/>
        </w:trPr>
        <w:tc>
          <w:tcPr>
            <w:tcW w:w="2336" w:type="dxa"/>
          </w:tcPr>
          <w:p w14:paraId="4818B689" w14:textId="0D64E9F6" w:rsidR="00F22BEA" w:rsidRDefault="00F22BEA">
            <w:pPr>
              <w:jc w:val="both"/>
              <w:rPr>
                <w:ins w:id="403" w:author="Romanter456@gmail.com" w:date="2023-12-04T01:16:00Z"/>
                <w:rFonts w:ascii="Times New Roman" w:hAnsi="Times New Roman" w:cs="Times New Roman"/>
                <w:sz w:val="28"/>
                <w:szCs w:val="28"/>
              </w:rPr>
              <w:pPrChange w:id="404" w:author="Romanter456@gmail.com" w:date="2023-12-04T01:16:00Z">
                <w:pPr>
                  <w:spacing w:line="360" w:lineRule="auto"/>
                </w:pPr>
              </w:pPrChange>
            </w:pPr>
            <w:ins w:id="405" w:author="Romanter456@gmail.com" w:date="2023-12-04T01:16:00Z">
              <w:r w:rsidRPr="00A60564">
                <w:rPr>
                  <w:rFonts w:ascii="Times New Roman" w:hAnsi="Times New Roman" w:cs="Times New Roman"/>
                  <w:sz w:val="28"/>
                  <w:szCs w:val="28"/>
                </w:rPr>
                <w:t>BuildStairs</w:t>
              </w:r>
            </w:ins>
          </w:p>
        </w:tc>
        <w:tc>
          <w:tcPr>
            <w:tcW w:w="2336" w:type="dxa"/>
          </w:tcPr>
          <w:p w14:paraId="771F712F" w14:textId="67041C32" w:rsidR="00F22BEA" w:rsidRDefault="00CE1D23">
            <w:pPr>
              <w:jc w:val="center"/>
              <w:rPr>
                <w:ins w:id="406" w:author="Romanter456@gmail.com" w:date="2023-12-04T01:16:00Z"/>
                <w:rFonts w:ascii="Times New Roman" w:hAnsi="Times New Roman" w:cs="Times New Roman"/>
                <w:sz w:val="28"/>
                <w:szCs w:val="28"/>
              </w:rPr>
              <w:pPrChange w:id="407" w:author="Romanter456@gmail.com" w:date="2023-12-04T01:17:00Z">
                <w:pPr>
                  <w:spacing w:line="360" w:lineRule="auto"/>
                </w:pPr>
              </w:pPrChange>
            </w:pPr>
            <w:ins w:id="408" w:author="ROG" w:date="2023-12-04T06:57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StairsParameters</w:t>
              </w:r>
            </w:ins>
            <w:ins w:id="409" w:author="Romanter456@gmail.com" w:date="2023-12-04T01:16:00Z">
              <w:del w:id="410" w:author="ROG" w:date="2023-12-04T06:57:00Z">
                <w:r w:rsidR="00F22BEA" w:rsidRPr="005275DD" w:rsidDel="00CE1D23">
                  <w:rPr>
                    <w:rFonts w:ascii="Times New Roman" w:hAnsi="Times New Roman" w:cs="Times New Roman"/>
                    <w:sz w:val="28"/>
                    <w:szCs w:val="28"/>
                  </w:rPr>
                  <w:delText>—</w:delText>
                </w:r>
              </w:del>
            </w:ins>
          </w:p>
        </w:tc>
        <w:tc>
          <w:tcPr>
            <w:tcW w:w="2336" w:type="dxa"/>
          </w:tcPr>
          <w:p w14:paraId="0C45FE48" w14:textId="3501D7CB" w:rsidR="00F22BEA" w:rsidRDefault="00F22BEA">
            <w:pPr>
              <w:jc w:val="center"/>
              <w:rPr>
                <w:ins w:id="411" w:author="Romanter456@gmail.com" w:date="2023-12-04T01:16:00Z"/>
                <w:rFonts w:ascii="Times New Roman" w:hAnsi="Times New Roman" w:cs="Times New Roman"/>
                <w:sz w:val="28"/>
                <w:szCs w:val="28"/>
              </w:rPr>
              <w:pPrChange w:id="412" w:author="Romanter456@gmail.com" w:date="2023-12-04T01:17:00Z">
                <w:pPr>
                  <w:spacing w:line="360" w:lineRule="auto"/>
                </w:pPr>
              </w:pPrChange>
            </w:pPr>
            <w:ins w:id="413" w:author="Romanter456@gmail.com" w:date="2023-12-04T01:16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void</w:t>
              </w:r>
            </w:ins>
          </w:p>
        </w:tc>
        <w:tc>
          <w:tcPr>
            <w:tcW w:w="2337" w:type="dxa"/>
          </w:tcPr>
          <w:p w14:paraId="7438BA57" w14:textId="22C05E31" w:rsidR="00F22BEA" w:rsidRDefault="00F22BEA">
            <w:pPr>
              <w:jc w:val="both"/>
              <w:rPr>
                <w:ins w:id="414" w:author="Romanter456@gmail.com" w:date="2023-12-04T01:16:00Z"/>
                <w:rFonts w:ascii="Times New Roman" w:hAnsi="Times New Roman" w:cs="Times New Roman"/>
                <w:sz w:val="28"/>
                <w:szCs w:val="28"/>
              </w:rPr>
              <w:pPrChange w:id="415" w:author="Romanter456@gmail.com" w:date="2023-12-04T01:16:00Z">
                <w:pPr>
                  <w:spacing w:line="360" w:lineRule="auto"/>
                </w:pPr>
              </w:pPrChange>
            </w:pPr>
            <w:ins w:id="416" w:author="Romanter456@gmail.com" w:date="2023-12-04T01:16:00Z">
              <w:r>
                <w:rPr>
                  <w:rFonts w:ascii="Times New Roman" w:hAnsi="Times New Roman" w:cs="Times New Roman"/>
                  <w:sz w:val="28"/>
                  <w:szCs w:val="28"/>
                </w:rPr>
                <w:t>Построение лестницы</w:t>
              </w:r>
            </w:ins>
          </w:p>
        </w:tc>
      </w:tr>
    </w:tbl>
    <w:p w14:paraId="5284CCB1" w14:textId="77777777" w:rsidR="00F22BEA" w:rsidRPr="0096561C" w:rsidRDefault="00F22BEA" w:rsidP="00D27979">
      <w:pPr>
        <w:spacing w:after="0" w:line="360" w:lineRule="auto"/>
        <w:ind w:firstLine="709"/>
        <w:rPr>
          <w:ins w:id="417" w:author="Romanter456@gmail.com" w:date="2023-12-04T01:03:00Z"/>
          <w:rFonts w:ascii="Times New Roman" w:hAnsi="Times New Roman" w:cs="Times New Roman"/>
          <w:sz w:val="28"/>
          <w:szCs w:val="28"/>
        </w:rPr>
      </w:pPr>
    </w:p>
    <w:p w14:paraId="15307683" w14:textId="17E0723C" w:rsidR="00D27979" w:rsidRPr="00000436" w:rsidRDefault="00D27979" w:rsidP="00D27979">
      <w:pPr>
        <w:spacing w:after="0" w:line="360" w:lineRule="auto"/>
        <w:ind w:firstLine="709"/>
        <w:rPr>
          <w:ins w:id="418" w:author="Romanter456@gmail.com" w:date="2023-12-04T01:05:00Z"/>
          <w:rFonts w:ascii="Times New Roman" w:hAnsi="Times New Roman" w:cs="Times New Roman"/>
          <w:sz w:val="28"/>
          <w:szCs w:val="28"/>
        </w:rPr>
      </w:pPr>
      <w:ins w:id="419" w:author="Romanter456@gmail.com" w:date="2023-12-04T01:05:00Z">
        <w:r>
          <w:rPr>
            <w:rFonts w:ascii="Times New Roman" w:hAnsi="Times New Roman" w:cs="Times New Roman"/>
            <w:sz w:val="28"/>
            <w:szCs w:val="28"/>
          </w:rPr>
          <w:t>Таблица 3.</w:t>
        </w:r>
        <w:r w:rsidRPr="00161223">
          <w:rPr>
            <w:rFonts w:ascii="Times New Roman" w:hAnsi="Times New Roman" w:cs="Times New Roman"/>
            <w:sz w:val="28"/>
            <w:szCs w:val="28"/>
          </w:rPr>
          <w:t>1</w:t>
        </w:r>
        <w:r w:rsidRPr="00D27979">
          <w:rPr>
            <w:rFonts w:ascii="Times New Roman" w:hAnsi="Times New Roman" w:cs="Times New Roman"/>
            <w:sz w:val="28"/>
            <w:szCs w:val="28"/>
            <w:rPrChange w:id="420" w:author="Romanter456@gmail.com" w:date="2023-12-04T01:0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0</w:t>
        </w:r>
        <w:r>
          <w:rPr>
            <w:rFonts w:ascii="Times New Roman" w:hAnsi="Times New Roman" w:cs="Times New Roman"/>
            <w:sz w:val="28"/>
            <w:szCs w:val="28"/>
          </w:rPr>
          <w:t xml:space="preserve"> – Используем</w:t>
        </w:r>
      </w:ins>
      <w:ins w:id="421" w:author="Romanter456@gmail.com" w:date="2023-12-04T01:08:00Z">
        <w:r>
          <w:rPr>
            <w:rFonts w:ascii="Times New Roman" w:hAnsi="Times New Roman" w:cs="Times New Roman"/>
            <w:sz w:val="28"/>
            <w:szCs w:val="28"/>
          </w:rPr>
          <w:t>ые</w:t>
        </w:r>
      </w:ins>
      <w:ins w:id="422" w:author="Romanter456@gmail.com" w:date="2023-12-04T01:05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423" w:author="Romanter456@gmail.com" w:date="2023-12-04T01:08:00Z">
        <w:r>
          <w:rPr>
            <w:rFonts w:ascii="Times New Roman" w:hAnsi="Times New Roman" w:cs="Times New Roman"/>
            <w:sz w:val="28"/>
            <w:szCs w:val="28"/>
          </w:rPr>
          <w:t>поля</w:t>
        </w:r>
      </w:ins>
      <w:ins w:id="424" w:author="Romanter456@gmail.com" w:date="2023-12-04T01:05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KompasWrapper</w:t>
        </w:r>
      </w:ins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396"/>
      </w:tblGrid>
      <w:tr w:rsidR="00D27979" w14:paraId="093B3905" w14:textId="77777777" w:rsidTr="00161223">
        <w:trPr>
          <w:ins w:id="425" w:author="Romanter456@gmail.com" w:date="2023-12-04T01:05:00Z"/>
        </w:trPr>
        <w:tc>
          <w:tcPr>
            <w:tcW w:w="2830" w:type="dxa"/>
          </w:tcPr>
          <w:p w14:paraId="7F3F4725" w14:textId="77777777" w:rsidR="00D27979" w:rsidRPr="00746E64" w:rsidRDefault="00D27979" w:rsidP="00161223">
            <w:pPr>
              <w:jc w:val="center"/>
              <w:rPr>
                <w:ins w:id="426" w:author="Romanter456@gmail.com" w:date="2023-12-04T01:05:00Z"/>
                <w:rFonts w:ascii="Times New Roman" w:hAnsi="Times New Roman" w:cs="Times New Roman"/>
                <w:sz w:val="28"/>
                <w:szCs w:val="28"/>
              </w:rPr>
            </w:pPr>
            <w:ins w:id="427" w:author="Romanter456@gmail.com" w:date="2023-12-04T01:05:00Z">
              <w:r>
                <w:rPr>
                  <w:rFonts w:ascii="Times New Roman" w:hAnsi="Times New Roman" w:cs="Times New Roman"/>
                  <w:sz w:val="28"/>
                  <w:szCs w:val="28"/>
                </w:rPr>
                <w:t>Название</w:t>
              </w:r>
            </w:ins>
          </w:p>
        </w:tc>
        <w:tc>
          <w:tcPr>
            <w:tcW w:w="3119" w:type="dxa"/>
          </w:tcPr>
          <w:p w14:paraId="39994230" w14:textId="3F25B017" w:rsidR="00D27979" w:rsidRDefault="00D27979" w:rsidP="00161223">
            <w:pPr>
              <w:jc w:val="center"/>
              <w:rPr>
                <w:ins w:id="428" w:author="Romanter456@gmail.com" w:date="2023-12-04T01:05:00Z"/>
                <w:rFonts w:ascii="Times New Roman" w:hAnsi="Times New Roman" w:cs="Times New Roman"/>
                <w:sz w:val="28"/>
                <w:szCs w:val="28"/>
              </w:rPr>
            </w:pPr>
            <w:ins w:id="429" w:author="Romanter456@gmail.com" w:date="2023-12-04T01:06:00Z">
              <w:r>
                <w:rPr>
                  <w:rFonts w:ascii="Times New Roman" w:hAnsi="Times New Roman" w:cs="Times New Roman"/>
                  <w:sz w:val="28"/>
                  <w:szCs w:val="28"/>
                </w:rPr>
                <w:t>Тип данных</w:t>
              </w:r>
            </w:ins>
          </w:p>
        </w:tc>
        <w:tc>
          <w:tcPr>
            <w:tcW w:w="3396" w:type="dxa"/>
          </w:tcPr>
          <w:p w14:paraId="478D0D12" w14:textId="77777777" w:rsidR="00D27979" w:rsidRDefault="00D27979" w:rsidP="00161223">
            <w:pPr>
              <w:jc w:val="center"/>
              <w:rPr>
                <w:ins w:id="430" w:author="Romanter456@gmail.com" w:date="2023-12-04T01:05:00Z"/>
                <w:rFonts w:ascii="Times New Roman" w:hAnsi="Times New Roman" w:cs="Times New Roman"/>
                <w:sz w:val="28"/>
                <w:szCs w:val="28"/>
              </w:rPr>
            </w:pPr>
            <w:ins w:id="431" w:author="Romanter456@gmail.com" w:date="2023-12-04T01:05:00Z">
              <w:r>
                <w:rPr>
                  <w:rFonts w:ascii="Times New Roman" w:hAnsi="Times New Roman" w:cs="Times New Roman"/>
                  <w:sz w:val="28"/>
                  <w:szCs w:val="28"/>
                </w:rPr>
                <w:t>Описание</w:t>
              </w:r>
            </w:ins>
          </w:p>
        </w:tc>
      </w:tr>
      <w:tr w:rsidR="00D27979" w14:paraId="31972A15" w14:textId="77777777" w:rsidTr="00161223">
        <w:trPr>
          <w:ins w:id="432" w:author="Romanter456@gmail.com" w:date="2023-12-04T01:05:00Z"/>
        </w:trPr>
        <w:tc>
          <w:tcPr>
            <w:tcW w:w="2830" w:type="dxa"/>
          </w:tcPr>
          <w:p w14:paraId="40072140" w14:textId="5E14754F" w:rsidR="00D27979" w:rsidRPr="0096561C" w:rsidRDefault="00D27979" w:rsidP="00D27979">
            <w:pPr>
              <w:rPr>
                <w:ins w:id="433" w:author="Romanter456@gmail.com" w:date="2023-12-04T01:05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434" w:author="Romanter456@gmail.com" w:date="2023-12-04T01:05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_ksPart</w:t>
              </w:r>
            </w:ins>
          </w:p>
        </w:tc>
        <w:tc>
          <w:tcPr>
            <w:tcW w:w="3119" w:type="dxa"/>
          </w:tcPr>
          <w:p w14:paraId="6C936312" w14:textId="56149CE6" w:rsidR="00D27979" w:rsidRPr="00277161" w:rsidRDefault="00D27979" w:rsidP="00D27979">
            <w:pPr>
              <w:jc w:val="center"/>
              <w:rPr>
                <w:ins w:id="435" w:author="Romanter456@gmail.com" w:date="2023-12-04T01:05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436" w:author="Romanter456@gmail.com" w:date="2023-12-04T01:06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ksPart</w:t>
              </w:r>
            </w:ins>
          </w:p>
        </w:tc>
        <w:tc>
          <w:tcPr>
            <w:tcW w:w="3396" w:type="dxa"/>
          </w:tcPr>
          <w:p w14:paraId="6D4CAD09" w14:textId="46072C52" w:rsidR="00D27979" w:rsidRPr="00E9171E" w:rsidRDefault="00D27979" w:rsidP="00D27979">
            <w:pPr>
              <w:jc w:val="both"/>
              <w:rPr>
                <w:ins w:id="437" w:author="Romanter456@gmail.com" w:date="2023-12-04T01:05:00Z"/>
                <w:rFonts w:ascii="Times New Roman" w:hAnsi="Times New Roman" w:cs="Times New Roman"/>
                <w:sz w:val="28"/>
                <w:szCs w:val="28"/>
              </w:rPr>
            </w:pPr>
            <w:ins w:id="438" w:author="Romanter456@gmail.com" w:date="2023-12-04T01:07:00Z">
              <w:r w:rsidRPr="00F74B9E">
                <w:rPr>
                  <w:rFonts w:ascii="Times New Roman" w:hAnsi="Times New Roman" w:cs="Times New Roman"/>
                  <w:sz w:val="28"/>
                  <w:szCs w:val="28"/>
                </w:rPr>
                <w:t>Указатель на интерфейс компонента</w:t>
              </w:r>
            </w:ins>
          </w:p>
        </w:tc>
      </w:tr>
      <w:tr w:rsidR="00D27979" w14:paraId="72A1495B" w14:textId="77777777" w:rsidTr="00161223">
        <w:trPr>
          <w:ins w:id="439" w:author="Romanter456@gmail.com" w:date="2023-12-04T01:05:00Z"/>
        </w:trPr>
        <w:tc>
          <w:tcPr>
            <w:tcW w:w="2830" w:type="dxa"/>
          </w:tcPr>
          <w:p w14:paraId="0F362C31" w14:textId="39D2938F" w:rsidR="00D27979" w:rsidRPr="00D27979" w:rsidRDefault="00D27979" w:rsidP="00D27979">
            <w:pPr>
              <w:rPr>
                <w:ins w:id="440" w:author="Romanter456@gmail.com" w:date="2023-12-04T01:05:00Z"/>
                <w:rFonts w:ascii="Times New Roman" w:hAnsi="Times New Roman" w:cs="Times New Roman"/>
                <w:sz w:val="28"/>
                <w:szCs w:val="28"/>
                <w:lang w:val="en-US"/>
                <w:rPrChange w:id="441" w:author="Romanter456@gmail.com" w:date="2023-12-04T01:05:00Z">
                  <w:rPr>
                    <w:ins w:id="442" w:author="Romanter456@gmail.com" w:date="2023-12-04T01:05:00Z"/>
                    <w:rFonts w:ascii="Times New Roman" w:hAnsi="Times New Roman" w:cs="Times New Roman"/>
                    <w:sz w:val="28"/>
                    <w:szCs w:val="28"/>
                  </w:rPr>
                </w:rPrChange>
              </w:rPr>
            </w:pPr>
            <w:ins w:id="443" w:author="Romanter456@gmail.com" w:date="2023-12-04T01:05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_ksEntity</w:t>
              </w:r>
            </w:ins>
          </w:p>
        </w:tc>
        <w:tc>
          <w:tcPr>
            <w:tcW w:w="3119" w:type="dxa"/>
          </w:tcPr>
          <w:p w14:paraId="2C4A0EFF" w14:textId="4C9DFDAB" w:rsidR="00D27979" w:rsidRPr="00277161" w:rsidRDefault="00D27979" w:rsidP="00D27979">
            <w:pPr>
              <w:jc w:val="center"/>
              <w:rPr>
                <w:ins w:id="444" w:author="Romanter456@gmail.com" w:date="2023-12-04T01:05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445" w:author="Romanter456@gmail.com" w:date="2023-12-04T01:06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ksEntity</w:t>
              </w:r>
            </w:ins>
          </w:p>
        </w:tc>
        <w:tc>
          <w:tcPr>
            <w:tcW w:w="3396" w:type="dxa"/>
          </w:tcPr>
          <w:p w14:paraId="302E1325" w14:textId="560657C3" w:rsidR="00D27979" w:rsidRDefault="00D27979" w:rsidP="00D27979">
            <w:pPr>
              <w:jc w:val="both"/>
              <w:rPr>
                <w:ins w:id="446" w:author="Romanter456@gmail.com" w:date="2023-12-04T01:05:00Z"/>
                <w:rFonts w:ascii="Times New Roman" w:hAnsi="Times New Roman" w:cs="Times New Roman"/>
                <w:sz w:val="28"/>
                <w:szCs w:val="28"/>
              </w:rPr>
            </w:pPr>
            <w:ins w:id="447" w:author="Romanter456@gmail.com" w:date="2023-12-04T01:07:00Z">
              <w:r w:rsidRPr="00F74B9E">
                <w:rPr>
                  <w:rFonts w:ascii="Times New Roman" w:hAnsi="Times New Roman" w:cs="Times New Roman"/>
                  <w:sz w:val="28"/>
                  <w:szCs w:val="28"/>
                </w:rPr>
                <w:t>Указатель на интерфейс сущности</w:t>
              </w:r>
            </w:ins>
          </w:p>
        </w:tc>
      </w:tr>
    </w:tbl>
    <w:p w14:paraId="12D2E0A8" w14:textId="0D5F1090" w:rsidR="00D27979" w:rsidRDefault="00D27979">
      <w:pPr>
        <w:rPr>
          <w:ins w:id="448" w:author="Romanter456@gmail.com" w:date="2023-12-04T01:05:00Z"/>
          <w:rFonts w:ascii="Times New Roman" w:hAnsi="Times New Roman" w:cs="Times New Roman"/>
          <w:sz w:val="28"/>
          <w:szCs w:val="28"/>
        </w:rPr>
        <w:pPrChange w:id="449" w:author="Romanter456@gmail.com" w:date="2023-12-04T01:10:00Z">
          <w:pPr>
            <w:spacing w:after="0" w:line="360" w:lineRule="auto"/>
            <w:ind w:firstLine="709"/>
          </w:pPr>
        </w:pPrChange>
      </w:pPr>
    </w:p>
    <w:p w14:paraId="4CE1789C" w14:textId="41B582FE" w:rsidR="00D27979" w:rsidRPr="00000436" w:rsidRDefault="00D27979" w:rsidP="00D27979">
      <w:pPr>
        <w:spacing w:after="0" w:line="360" w:lineRule="auto"/>
        <w:ind w:firstLine="709"/>
        <w:rPr>
          <w:ins w:id="450" w:author="Romanter456@gmail.com" w:date="2023-12-04T01:01:00Z"/>
          <w:rFonts w:ascii="Times New Roman" w:hAnsi="Times New Roman" w:cs="Times New Roman"/>
          <w:sz w:val="28"/>
          <w:szCs w:val="28"/>
        </w:rPr>
      </w:pPr>
      <w:ins w:id="451" w:author="Romanter456@gmail.com" w:date="2023-12-04T01:01:00Z">
        <w:r>
          <w:rPr>
            <w:rFonts w:ascii="Times New Roman" w:hAnsi="Times New Roman" w:cs="Times New Roman"/>
            <w:sz w:val="28"/>
            <w:szCs w:val="28"/>
          </w:rPr>
          <w:t>Таблица 3.</w:t>
        </w:r>
      </w:ins>
      <w:ins w:id="452" w:author="Romanter456@gmail.com" w:date="2023-12-04T01:05:00Z">
        <w:r w:rsidRPr="00D27979">
          <w:rPr>
            <w:rFonts w:ascii="Times New Roman" w:hAnsi="Times New Roman" w:cs="Times New Roman"/>
            <w:sz w:val="28"/>
            <w:szCs w:val="28"/>
            <w:rPrChange w:id="453" w:author="Romanter456@gmail.com" w:date="2023-12-04T01:0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11</w:t>
        </w:r>
      </w:ins>
      <w:ins w:id="454" w:author="Romanter456@gmail.com" w:date="2023-12-04T01:01:00Z">
        <w:r>
          <w:rPr>
            <w:rFonts w:ascii="Times New Roman" w:hAnsi="Times New Roman" w:cs="Times New Roman"/>
            <w:sz w:val="28"/>
            <w:szCs w:val="28"/>
          </w:rPr>
          <w:t xml:space="preserve"> – Используем</w:t>
        </w:r>
      </w:ins>
      <w:ins w:id="455" w:author="Romanter456@gmail.com" w:date="2023-12-04T01:08:00Z">
        <w:r>
          <w:rPr>
            <w:rFonts w:ascii="Times New Roman" w:hAnsi="Times New Roman" w:cs="Times New Roman"/>
            <w:sz w:val="28"/>
            <w:szCs w:val="28"/>
          </w:rPr>
          <w:t>ые</w:t>
        </w:r>
      </w:ins>
      <w:ins w:id="456" w:author="Romanter456@gmail.com" w:date="2023-12-04T01:01:00Z">
        <w:r>
          <w:rPr>
            <w:rFonts w:ascii="Times New Roman" w:hAnsi="Times New Roman" w:cs="Times New Roman"/>
            <w:sz w:val="28"/>
            <w:szCs w:val="28"/>
          </w:rPr>
          <w:t xml:space="preserve"> свойств</w:t>
        </w:r>
      </w:ins>
      <w:ins w:id="457" w:author="Romanter456@gmail.com" w:date="2023-12-04T01:07:00Z">
        <w:r>
          <w:rPr>
            <w:rFonts w:ascii="Times New Roman" w:hAnsi="Times New Roman" w:cs="Times New Roman"/>
            <w:sz w:val="28"/>
            <w:szCs w:val="28"/>
          </w:rPr>
          <w:t>а</w:t>
        </w:r>
      </w:ins>
      <w:ins w:id="458" w:author="Romanter456@gmail.com" w:date="2023-12-04T01:01:00Z">
        <w:r>
          <w:rPr>
            <w:rFonts w:ascii="Times New Roman" w:hAnsi="Times New Roman" w:cs="Times New Roman"/>
            <w:sz w:val="28"/>
            <w:szCs w:val="28"/>
          </w:rPr>
          <w:t xml:space="preserve"> и конструктор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KompasWrapper</w:t>
        </w:r>
      </w:ins>
    </w:p>
    <w:tbl>
      <w:tblPr>
        <w:tblStyle w:val="a9"/>
        <w:tblW w:w="0" w:type="auto"/>
        <w:tblLook w:val="04A0" w:firstRow="1" w:lastRow="0" w:firstColumn="1" w:lastColumn="0" w:noHBand="0" w:noVBand="1"/>
        <w:tblPrChange w:id="459" w:author="Romanter456@gmail.com" w:date="2023-12-04T01:12:00Z">
          <w:tblPr>
            <w:tblStyle w:val="a9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16"/>
        <w:gridCol w:w="2245"/>
        <w:gridCol w:w="2389"/>
        <w:gridCol w:w="2395"/>
        <w:tblGridChange w:id="460">
          <w:tblGrid>
            <w:gridCol w:w="2316"/>
            <w:gridCol w:w="514"/>
            <w:gridCol w:w="1731"/>
            <w:gridCol w:w="1388"/>
            <w:gridCol w:w="1001"/>
            <w:gridCol w:w="2395"/>
            <w:gridCol w:w="3396"/>
          </w:tblGrid>
        </w:tblGridChange>
      </w:tblGrid>
      <w:tr w:rsidR="00D27979" w14:paraId="1F7A75F3" w14:textId="5D42E9A4" w:rsidTr="00E87703">
        <w:trPr>
          <w:ins w:id="461" w:author="Romanter456@gmail.com" w:date="2023-12-04T01:01:00Z"/>
        </w:trPr>
        <w:tc>
          <w:tcPr>
            <w:tcW w:w="2316" w:type="dxa"/>
            <w:tcPrChange w:id="462" w:author="Romanter456@gmail.com" w:date="2023-12-04T01:12:00Z">
              <w:tcPr>
                <w:tcW w:w="2830" w:type="dxa"/>
                <w:gridSpan w:val="2"/>
              </w:tcPr>
            </w:tcPrChange>
          </w:tcPr>
          <w:p w14:paraId="00DCC494" w14:textId="77777777" w:rsidR="00D27979" w:rsidRPr="00746E64" w:rsidRDefault="00D27979" w:rsidP="00161223">
            <w:pPr>
              <w:jc w:val="center"/>
              <w:rPr>
                <w:ins w:id="463" w:author="Romanter456@gmail.com" w:date="2023-12-04T01:01:00Z"/>
                <w:rFonts w:ascii="Times New Roman" w:hAnsi="Times New Roman" w:cs="Times New Roman"/>
                <w:sz w:val="28"/>
                <w:szCs w:val="28"/>
              </w:rPr>
            </w:pPr>
            <w:ins w:id="464" w:author="Romanter456@gmail.com" w:date="2023-12-04T01:01:00Z">
              <w:r>
                <w:rPr>
                  <w:rFonts w:ascii="Times New Roman" w:hAnsi="Times New Roman" w:cs="Times New Roman"/>
                  <w:sz w:val="28"/>
                  <w:szCs w:val="28"/>
                </w:rPr>
                <w:t>Название</w:t>
              </w:r>
            </w:ins>
          </w:p>
        </w:tc>
        <w:tc>
          <w:tcPr>
            <w:tcW w:w="2245" w:type="dxa"/>
            <w:tcPrChange w:id="465" w:author="Romanter456@gmail.com" w:date="2023-12-04T01:12:00Z">
              <w:tcPr>
                <w:tcW w:w="3119" w:type="dxa"/>
                <w:gridSpan w:val="2"/>
              </w:tcPr>
            </w:tcPrChange>
          </w:tcPr>
          <w:p w14:paraId="306E1551" w14:textId="061EA221" w:rsidR="00D27979" w:rsidRDefault="00D27979" w:rsidP="00161223">
            <w:pPr>
              <w:jc w:val="center"/>
              <w:rPr>
                <w:ins w:id="466" w:author="Romanter456@gmail.com" w:date="2023-12-04T01:01:00Z"/>
                <w:rFonts w:ascii="Times New Roman" w:hAnsi="Times New Roman" w:cs="Times New Roman"/>
                <w:sz w:val="28"/>
                <w:szCs w:val="28"/>
              </w:rPr>
            </w:pPr>
            <w:ins w:id="467" w:author="Romanter456@gmail.com" w:date="2023-12-04T01:09:00Z">
              <w:r>
                <w:rPr>
                  <w:rFonts w:ascii="Times New Roman" w:hAnsi="Times New Roman" w:cs="Times New Roman"/>
                  <w:sz w:val="28"/>
                  <w:szCs w:val="28"/>
                </w:rPr>
                <w:t>Входные параметры</w:t>
              </w:r>
            </w:ins>
          </w:p>
        </w:tc>
        <w:tc>
          <w:tcPr>
            <w:tcW w:w="2389" w:type="dxa"/>
            <w:tcPrChange w:id="468" w:author="Romanter456@gmail.com" w:date="2023-12-04T01:12:00Z">
              <w:tcPr>
                <w:tcW w:w="3396" w:type="dxa"/>
                <w:gridSpan w:val="2"/>
              </w:tcPr>
            </w:tcPrChange>
          </w:tcPr>
          <w:p w14:paraId="0A349D12" w14:textId="1BB17830" w:rsidR="00D27979" w:rsidRDefault="00D27979" w:rsidP="00161223">
            <w:pPr>
              <w:jc w:val="center"/>
              <w:rPr>
                <w:ins w:id="469" w:author="Romanter456@gmail.com" w:date="2023-12-04T01:01:00Z"/>
                <w:rFonts w:ascii="Times New Roman" w:hAnsi="Times New Roman" w:cs="Times New Roman"/>
                <w:sz w:val="28"/>
                <w:szCs w:val="28"/>
              </w:rPr>
            </w:pPr>
            <w:ins w:id="470" w:author="Romanter456@gmail.com" w:date="2023-12-04T01:09:00Z">
              <w:r>
                <w:rPr>
                  <w:rFonts w:ascii="Times New Roman" w:hAnsi="Times New Roman" w:cs="Times New Roman"/>
                  <w:sz w:val="28"/>
                  <w:szCs w:val="28"/>
                </w:rPr>
                <w:t>Выходные параметры</w:t>
              </w:r>
            </w:ins>
          </w:p>
        </w:tc>
        <w:tc>
          <w:tcPr>
            <w:tcW w:w="2395" w:type="dxa"/>
            <w:tcPrChange w:id="471" w:author="Romanter456@gmail.com" w:date="2023-12-04T01:12:00Z">
              <w:tcPr>
                <w:tcW w:w="3396" w:type="dxa"/>
              </w:tcPr>
            </w:tcPrChange>
          </w:tcPr>
          <w:p w14:paraId="6B0A1184" w14:textId="3E6D9807" w:rsidR="00D27979" w:rsidRDefault="00D27979" w:rsidP="00161223">
            <w:pPr>
              <w:jc w:val="center"/>
              <w:rPr>
                <w:ins w:id="472" w:author="Romanter456@gmail.com" w:date="2023-12-04T01:09:00Z"/>
                <w:rFonts w:ascii="Times New Roman" w:hAnsi="Times New Roman" w:cs="Times New Roman"/>
                <w:sz w:val="28"/>
                <w:szCs w:val="28"/>
              </w:rPr>
            </w:pPr>
            <w:ins w:id="473" w:author="Romanter456@gmail.com" w:date="2023-12-04T01:09:00Z">
              <w:r>
                <w:rPr>
                  <w:rFonts w:ascii="Times New Roman" w:hAnsi="Times New Roman" w:cs="Times New Roman"/>
                  <w:sz w:val="28"/>
                  <w:szCs w:val="28"/>
                </w:rPr>
                <w:t>Описание</w:t>
              </w:r>
            </w:ins>
          </w:p>
        </w:tc>
      </w:tr>
      <w:tr w:rsidR="00D27979" w14:paraId="7C951A31" w14:textId="77777777" w:rsidTr="00E87703">
        <w:trPr>
          <w:ins w:id="474" w:author="Romanter456@gmail.com" w:date="2023-12-04T01:10:00Z"/>
          <w:trPrChange w:id="475" w:author="Romanter456@gmail.com" w:date="2023-12-04T01:12:00Z">
            <w:trPr>
              <w:gridAfter w:val="0"/>
            </w:trPr>
          </w:trPrChange>
        </w:trPr>
        <w:tc>
          <w:tcPr>
            <w:tcW w:w="2316" w:type="dxa"/>
            <w:tcPrChange w:id="476" w:author="Romanter456@gmail.com" w:date="2023-12-04T01:12:00Z">
              <w:tcPr>
                <w:tcW w:w="2316" w:type="dxa"/>
              </w:tcPr>
            </w:tcPrChange>
          </w:tcPr>
          <w:p w14:paraId="469704BE" w14:textId="5ADEA8C6" w:rsidR="00D27979" w:rsidRPr="00A60564" w:rsidRDefault="00D27979" w:rsidP="00D27979">
            <w:pPr>
              <w:rPr>
                <w:ins w:id="477" w:author="Romanter456@gmail.com" w:date="2023-12-04T01:10:00Z"/>
                <w:rFonts w:ascii="Times New Roman" w:hAnsi="Times New Roman" w:cs="Times New Roman"/>
                <w:sz w:val="28"/>
                <w:szCs w:val="28"/>
              </w:rPr>
            </w:pPr>
            <w:ins w:id="478" w:author="Romanter456@gmail.com" w:date="2023-12-04T01:10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  <w:t>CreateRectangle</w:t>
              </w:r>
            </w:ins>
          </w:p>
        </w:tc>
        <w:tc>
          <w:tcPr>
            <w:tcW w:w="2245" w:type="dxa"/>
            <w:tcPrChange w:id="479" w:author="Romanter456@gmail.com" w:date="2023-12-04T01:12:00Z">
              <w:tcPr>
                <w:tcW w:w="2215" w:type="dxa"/>
                <w:gridSpan w:val="2"/>
              </w:tcPr>
            </w:tcPrChange>
          </w:tcPr>
          <w:p w14:paraId="2A9DCE5B" w14:textId="2AFDA838" w:rsidR="00D27979" w:rsidRPr="00D27979" w:rsidRDefault="00D27979">
            <w:pPr>
              <w:jc w:val="both"/>
              <w:rPr>
                <w:ins w:id="480" w:author="Romanter456@gmail.com" w:date="2023-12-04T01:10:00Z"/>
                <w:rFonts w:ascii="Times New Roman" w:hAnsi="Times New Roman" w:cs="Times New Roman"/>
                <w:sz w:val="28"/>
                <w:szCs w:val="28"/>
                <w:rPrChange w:id="481" w:author="Romanter456@gmail.com" w:date="2023-12-04T01:10:00Z">
                  <w:rPr>
                    <w:ins w:id="482" w:author="Romanter456@gmail.com" w:date="2023-12-04T01:10:00Z"/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pPrChange w:id="483" w:author="Romanter456@gmail.com" w:date="2023-12-04T01:17:00Z">
                <w:pPr>
                  <w:jc w:val="center"/>
                </w:pPr>
              </w:pPrChange>
            </w:pPr>
            <w:ins w:id="484" w:author="Romanter456@gmail.com" w:date="2023-12-04T01:10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double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 –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ширина прямоугольника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double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–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высота прямоугольника,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double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–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 xml:space="preserve">начальная координата по оси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x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double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–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начальная координата по оси y</w:t>
              </w:r>
              <w:r w:rsidRPr="006A2C1C">
                <w:rPr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double</w:t>
              </w:r>
              <w:r w:rsidRPr="00C049B7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–</w:t>
              </w:r>
              <w:r w:rsidRPr="00C049B7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угол прямоугольника</w:t>
              </w:r>
            </w:ins>
          </w:p>
        </w:tc>
        <w:tc>
          <w:tcPr>
            <w:tcW w:w="2389" w:type="dxa"/>
            <w:tcPrChange w:id="485" w:author="Romanter456@gmail.com" w:date="2023-12-04T01:12:00Z">
              <w:tcPr>
                <w:tcW w:w="2410" w:type="dxa"/>
                <w:gridSpan w:val="2"/>
              </w:tcPr>
            </w:tcPrChange>
          </w:tcPr>
          <w:p w14:paraId="03025107" w14:textId="602B4296" w:rsidR="00D27979" w:rsidRPr="00B47197" w:rsidRDefault="00D27979">
            <w:pPr>
              <w:jc w:val="center"/>
              <w:rPr>
                <w:ins w:id="486" w:author="Romanter456@gmail.com" w:date="2023-12-04T01:10:00Z"/>
                <w:rFonts w:ascii="Times New Roman" w:hAnsi="Times New Roman" w:cs="Times New Roman"/>
                <w:sz w:val="28"/>
                <w:szCs w:val="28"/>
              </w:rPr>
              <w:pPrChange w:id="487" w:author="Romanter456@gmail.com" w:date="2023-12-04T01:10:00Z">
                <w:pPr>
                  <w:jc w:val="both"/>
                </w:pPr>
              </w:pPrChange>
            </w:pPr>
            <w:ins w:id="488" w:author="Romanter456@gmail.com" w:date="2023-12-04T01:10:00Z">
              <w:r w:rsidRPr="00B47197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void</w:t>
              </w:r>
            </w:ins>
          </w:p>
        </w:tc>
        <w:tc>
          <w:tcPr>
            <w:tcW w:w="2395" w:type="dxa"/>
            <w:tcPrChange w:id="489" w:author="Romanter456@gmail.com" w:date="2023-12-04T01:12:00Z">
              <w:tcPr>
                <w:tcW w:w="2404" w:type="dxa"/>
              </w:tcPr>
            </w:tcPrChange>
          </w:tcPr>
          <w:p w14:paraId="0AEB3677" w14:textId="76A650F3" w:rsidR="00D27979" w:rsidRDefault="00D27979" w:rsidP="00D27979">
            <w:pPr>
              <w:jc w:val="both"/>
              <w:rPr>
                <w:ins w:id="490" w:author="Romanter456@gmail.com" w:date="2023-12-04T01:10:00Z"/>
                <w:rFonts w:ascii="Times New Roman" w:hAnsi="Times New Roman" w:cs="Times New Roman"/>
                <w:sz w:val="28"/>
                <w:szCs w:val="28"/>
              </w:rPr>
            </w:pPr>
            <w:ins w:id="491" w:author="Romanter456@gmail.com" w:date="2023-12-04T01:10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  <w:t>Создание прямоугольника</w:t>
              </w:r>
            </w:ins>
          </w:p>
        </w:tc>
      </w:tr>
      <w:tr w:rsidR="00D27979" w14:paraId="00965448" w14:textId="7C4EE617" w:rsidTr="00E87703">
        <w:trPr>
          <w:ins w:id="492" w:author="Romanter456@gmail.com" w:date="2023-12-04T01:08:00Z"/>
        </w:trPr>
        <w:tc>
          <w:tcPr>
            <w:tcW w:w="2316" w:type="dxa"/>
            <w:tcPrChange w:id="493" w:author="Romanter456@gmail.com" w:date="2023-12-04T01:12:00Z">
              <w:tcPr>
                <w:tcW w:w="2830" w:type="dxa"/>
                <w:gridSpan w:val="2"/>
              </w:tcPr>
            </w:tcPrChange>
          </w:tcPr>
          <w:p w14:paraId="56709005" w14:textId="74AAC81E" w:rsidR="00D27979" w:rsidRPr="00277161" w:rsidRDefault="001F2B01" w:rsidP="00D27979">
            <w:pPr>
              <w:rPr>
                <w:ins w:id="494" w:author="Romanter456@gmail.com" w:date="2023-12-04T01:08:00Z"/>
                <w:rFonts w:ascii="Times New Roman" w:hAnsi="Times New Roman" w:cs="Times New Roman"/>
                <w:sz w:val="28"/>
                <w:szCs w:val="28"/>
              </w:rPr>
            </w:pPr>
            <w:ins w:id="495" w:author="Romanter456@gmail.com" w:date="2023-12-04T01:11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</w:ins>
            <w:ins w:id="496" w:author="Romanter456@gmail.com" w:date="2023-12-04T01:10:00Z">
              <w:r w:rsidR="00D27979" w:rsidRPr="00A60564">
                <w:rPr>
                  <w:rFonts w:ascii="Times New Roman" w:hAnsi="Times New Roman" w:cs="Times New Roman"/>
                  <w:sz w:val="28"/>
                  <w:szCs w:val="28"/>
                </w:rPr>
                <w:t>MakeExtrusion</w:t>
              </w:r>
            </w:ins>
          </w:p>
        </w:tc>
        <w:tc>
          <w:tcPr>
            <w:tcW w:w="2245" w:type="dxa"/>
            <w:tcPrChange w:id="497" w:author="Romanter456@gmail.com" w:date="2023-12-04T01:12:00Z">
              <w:tcPr>
                <w:tcW w:w="3119" w:type="dxa"/>
                <w:gridSpan w:val="2"/>
              </w:tcPr>
            </w:tcPrChange>
          </w:tcPr>
          <w:p w14:paraId="3751E277" w14:textId="46DC1546" w:rsidR="00D27979" w:rsidRPr="00D27979" w:rsidRDefault="00D27979">
            <w:pPr>
              <w:jc w:val="both"/>
              <w:rPr>
                <w:ins w:id="498" w:author="Romanter456@gmail.com" w:date="2023-12-04T01:08:00Z"/>
                <w:rFonts w:ascii="Times New Roman" w:hAnsi="Times New Roman" w:cs="Times New Roman"/>
                <w:sz w:val="28"/>
                <w:szCs w:val="28"/>
                <w:rPrChange w:id="499" w:author="Romanter456@gmail.com" w:date="2023-12-04T01:10:00Z">
                  <w:rPr>
                    <w:ins w:id="500" w:author="Romanter456@gmail.com" w:date="2023-12-04T01:08:00Z"/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pPrChange w:id="501" w:author="Romanter456@gmail.com" w:date="2023-12-04T01:18:00Z">
                <w:pPr>
                  <w:jc w:val="center"/>
                </w:pPr>
              </w:pPrChange>
            </w:pPr>
            <w:ins w:id="502" w:author="Romanter456@gmail.com" w:date="2023-12-04T01:10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double</w:t>
              </w:r>
              <w:r w:rsidRPr="0028436C">
                <w:rPr>
                  <w:rFonts w:ascii="Times New Roman" w:hAnsi="Times New Roman" w:cs="Times New Roman"/>
                  <w:sz w:val="28"/>
                  <w:szCs w:val="28"/>
                </w:rPr>
                <w:t xml:space="preserve"> –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глубина выдавливания,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ksEntity</w:t>
              </w:r>
              <w:r w:rsidRPr="0028436C">
                <w:rPr>
                  <w:rFonts w:ascii="Times New Roman" w:hAnsi="Times New Roman" w:cs="Times New Roman"/>
                  <w:sz w:val="28"/>
                  <w:szCs w:val="28"/>
                </w:rPr>
                <w:t xml:space="preserve"> –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эскиз фигуры</w:t>
              </w:r>
            </w:ins>
          </w:p>
        </w:tc>
        <w:tc>
          <w:tcPr>
            <w:tcW w:w="2389" w:type="dxa"/>
            <w:tcPrChange w:id="503" w:author="Romanter456@gmail.com" w:date="2023-12-04T01:12:00Z">
              <w:tcPr>
                <w:tcW w:w="3396" w:type="dxa"/>
                <w:gridSpan w:val="2"/>
              </w:tcPr>
            </w:tcPrChange>
          </w:tcPr>
          <w:p w14:paraId="5B69B01E" w14:textId="04290B61" w:rsidR="00D27979" w:rsidRDefault="00D27979">
            <w:pPr>
              <w:jc w:val="center"/>
              <w:rPr>
                <w:ins w:id="504" w:author="Romanter456@gmail.com" w:date="2023-12-04T01:08:00Z"/>
                <w:rFonts w:ascii="Times New Roman" w:hAnsi="Times New Roman" w:cs="Times New Roman"/>
                <w:sz w:val="28"/>
                <w:szCs w:val="28"/>
              </w:rPr>
              <w:pPrChange w:id="505" w:author="Romanter456@gmail.com" w:date="2023-12-04T01:10:00Z">
                <w:pPr>
                  <w:jc w:val="both"/>
                </w:pPr>
              </w:pPrChange>
            </w:pPr>
            <w:ins w:id="506" w:author="Romanter456@gmail.com" w:date="2023-12-04T01:10:00Z">
              <w:r w:rsidRPr="00B47197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void</w:t>
              </w:r>
            </w:ins>
          </w:p>
        </w:tc>
        <w:tc>
          <w:tcPr>
            <w:tcW w:w="2395" w:type="dxa"/>
            <w:tcPrChange w:id="507" w:author="Romanter456@gmail.com" w:date="2023-12-04T01:12:00Z">
              <w:tcPr>
                <w:tcW w:w="3396" w:type="dxa"/>
              </w:tcPr>
            </w:tcPrChange>
          </w:tcPr>
          <w:p w14:paraId="79DE0B58" w14:textId="35A63FC3" w:rsidR="00D27979" w:rsidRDefault="00D27979" w:rsidP="00D27979">
            <w:pPr>
              <w:jc w:val="both"/>
              <w:rPr>
                <w:ins w:id="508" w:author="Romanter456@gmail.com" w:date="2023-12-04T01:09:00Z"/>
                <w:rFonts w:ascii="Times New Roman" w:hAnsi="Times New Roman" w:cs="Times New Roman"/>
                <w:sz w:val="28"/>
                <w:szCs w:val="28"/>
              </w:rPr>
            </w:pPr>
            <w:ins w:id="509" w:author="Romanter456@gmail.com" w:date="2023-12-04T01:10:00Z">
              <w:r>
                <w:rPr>
                  <w:rFonts w:ascii="Times New Roman" w:hAnsi="Times New Roman" w:cs="Times New Roman"/>
                  <w:sz w:val="28"/>
                  <w:szCs w:val="28"/>
                </w:rPr>
                <w:t>Сделать выдавливание по эскизу</w:t>
              </w:r>
            </w:ins>
          </w:p>
        </w:tc>
      </w:tr>
      <w:tr w:rsidR="00044233" w14:paraId="2875921E" w14:textId="77777777" w:rsidTr="00E87703">
        <w:trPr>
          <w:ins w:id="510" w:author="Romanter456@gmail.com" w:date="2023-12-04T01:17:00Z"/>
        </w:trPr>
        <w:tc>
          <w:tcPr>
            <w:tcW w:w="2316" w:type="dxa"/>
          </w:tcPr>
          <w:p w14:paraId="0E8C93C1" w14:textId="691BBF5B" w:rsidR="00044233" w:rsidRDefault="00044233" w:rsidP="00044233">
            <w:pPr>
              <w:rPr>
                <w:ins w:id="511" w:author="Romanter456@gmail.com" w:date="2023-12-04T01:17:00Z"/>
                <w:rFonts w:ascii="Times New Roman" w:hAnsi="Times New Roman" w:cs="Times New Roman"/>
                <w:sz w:val="28"/>
                <w:szCs w:val="28"/>
              </w:rPr>
            </w:pPr>
            <w:ins w:id="512" w:author="Romanter456@gmail.com" w:date="2023-12-04T01:18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277161">
                <w:rPr>
                  <w:rFonts w:ascii="Times New Roman" w:hAnsi="Times New Roman" w:cs="Times New Roman"/>
                  <w:sz w:val="28"/>
                  <w:szCs w:val="28"/>
                </w:rPr>
                <w:t>Kompas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Connector</w:t>
              </w:r>
            </w:ins>
          </w:p>
        </w:tc>
        <w:tc>
          <w:tcPr>
            <w:tcW w:w="2245" w:type="dxa"/>
          </w:tcPr>
          <w:p w14:paraId="420D05B1" w14:textId="688903B6" w:rsidR="00044233" w:rsidRDefault="00044233" w:rsidP="00044233">
            <w:pPr>
              <w:jc w:val="center"/>
              <w:rPr>
                <w:ins w:id="513" w:author="Romanter456@gmail.com" w:date="2023-12-04T01:17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514" w:author="Romanter456@gmail.com" w:date="2023-12-04T01:18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</w:ins>
          </w:p>
        </w:tc>
        <w:tc>
          <w:tcPr>
            <w:tcW w:w="2389" w:type="dxa"/>
          </w:tcPr>
          <w:p w14:paraId="08A02215" w14:textId="6B604E68" w:rsidR="00044233" w:rsidRPr="00B47197" w:rsidRDefault="00044233" w:rsidP="00044233">
            <w:pPr>
              <w:jc w:val="center"/>
              <w:rPr>
                <w:ins w:id="515" w:author="Romanter456@gmail.com" w:date="2023-12-04T01:17:00Z"/>
                <w:rFonts w:ascii="Times New Roman" w:hAnsi="Times New Roman" w:cs="Times New Roman"/>
                <w:sz w:val="28"/>
                <w:szCs w:val="28"/>
              </w:rPr>
            </w:pPr>
            <w:ins w:id="516" w:author="Romanter456@gmail.com" w:date="2023-12-04T01:18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  <w:t>void</w:t>
              </w:r>
            </w:ins>
          </w:p>
        </w:tc>
        <w:tc>
          <w:tcPr>
            <w:tcW w:w="2395" w:type="dxa"/>
          </w:tcPr>
          <w:p w14:paraId="02483DC0" w14:textId="68ACDE32" w:rsidR="00044233" w:rsidRDefault="00044233" w:rsidP="00044233">
            <w:pPr>
              <w:jc w:val="both"/>
              <w:rPr>
                <w:ins w:id="517" w:author="Romanter456@gmail.com" w:date="2023-12-04T01:17:00Z"/>
                <w:rFonts w:ascii="Times New Roman" w:hAnsi="Times New Roman" w:cs="Times New Roman"/>
                <w:sz w:val="28"/>
                <w:szCs w:val="28"/>
              </w:rPr>
            </w:pPr>
            <w:ins w:id="518" w:author="Romanter456@gmail.com" w:date="2023-12-04T01:18:00Z">
              <w:r>
                <w:rPr>
                  <w:rFonts w:ascii="Times New Roman" w:hAnsi="Times New Roman" w:cs="Times New Roman"/>
                  <w:sz w:val="28"/>
                  <w:szCs w:val="28"/>
                </w:rPr>
                <w:t>Конструктор класса, через который запускается КОМПАС-3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D</w:t>
              </w:r>
            </w:ins>
          </w:p>
        </w:tc>
      </w:tr>
      <w:tr w:rsidR="00044233" w14:paraId="05E11D0D" w14:textId="77777777" w:rsidTr="00E87703">
        <w:trPr>
          <w:ins w:id="519" w:author="Romanter456@gmail.com" w:date="2023-12-04T01:18:00Z"/>
        </w:trPr>
        <w:tc>
          <w:tcPr>
            <w:tcW w:w="2316" w:type="dxa"/>
          </w:tcPr>
          <w:p w14:paraId="21283DE3" w14:textId="0C0CF16F" w:rsidR="00044233" w:rsidRDefault="00044233" w:rsidP="00044233">
            <w:pPr>
              <w:rPr>
                <w:ins w:id="520" w:author="Romanter456@gmail.com" w:date="2023-12-04T01:18:00Z"/>
                <w:rFonts w:ascii="Times New Roman" w:hAnsi="Times New Roman" w:cs="Times New Roman"/>
                <w:sz w:val="28"/>
                <w:szCs w:val="28"/>
              </w:rPr>
            </w:pPr>
            <w:ins w:id="521" w:author="Romanter456@gmail.com" w:date="2023-12-04T01:18:00Z">
              <w:r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277161">
                <w:rPr>
                  <w:rFonts w:ascii="Times New Roman" w:hAnsi="Times New Roman" w:cs="Times New Roman"/>
                  <w:sz w:val="28"/>
                  <w:szCs w:val="28"/>
                </w:rPr>
                <w:t>KsObject</w:t>
              </w:r>
            </w:ins>
          </w:p>
        </w:tc>
        <w:tc>
          <w:tcPr>
            <w:tcW w:w="2245" w:type="dxa"/>
          </w:tcPr>
          <w:p w14:paraId="1FDAFA58" w14:textId="77777777" w:rsidR="00044233" w:rsidRDefault="00044233" w:rsidP="00044233">
            <w:pPr>
              <w:jc w:val="center"/>
              <w:rPr>
                <w:ins w:id="522" w:author="Romanter456@gmail.com" w:date="2023-12-04T01:18:00Z"/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89" w:type="dxa"/>
          </w:tcPr>
          <w:p w14:paraId="2EC2C362" w14:textId="6796F5D4" w:rsidR="00044233" w:rsidRDefault="00044233" w:rsidP="00044233">
            <w:pPr>
              <w:jc w:val="center"/>
              <w:rPr>
                <w:ins w:id="523" w:author="Romanter456@gmail.com" w:date="2023-12-04T01:18:00Z"/>
                <w:rFonts w:ascii="Times New Roman" w:hAnsi="Times New Roman" w:cs="Times New Roman"/>
                <w:sz w:val="28"/>
                <w:szCs w:val="28"/>
                <w:lang w:val="en-US"/>
              </w:rPr>
            </w:pPr>
            <w:ins w:id="524" w:author="Romanter456@gmail.com" w:date="2023-12-04T01:18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br/>
                <w:t>KompasObject</w:t>
              </w:r>
            </w:ins>
          </w:p>
        </w:tc>
        <w:tc>
          <w:tcPr>
            <w:tcW w:w="2395" w:type="dxa"/>
          </w:tcPr>
          <w:p w14:paraId="00CE5009" w14:textId="2561C34C" w:rsidR="00044233" w:rsidRDefault="00044233" w:rsidP="00044233">
            <w:pPr>
              <w:jc w:val="both"/>
              <w:rPr>
                <w:ins w:id="525" w:author="Romanter456@gmail.com" w:date="2023-12-04T01:18:00Z"/>
                <w:rFonts w:ascii="Times New Roman" w:hAnsi="Times New Roman" w:cs="Times New Roman"/>
                <w:sz w:val="28"/>
                <w:szCs w:val="28"/>
              </w:rPr>
            </w:pPr>
            <w:ins w:id="526" w:author="Romanter456@gmail.com" w:date="2023-12-04T01:18:00Z">
              <w:r w:rsidRPr="00277161">
                <w:rPr>
                  <w:rFonts w:ascii="Times New Roman" w:hAnsi="Times New Roman" w:cs="Times New Roman"/>
                  <w:sz w:val="28"/>
                  <w:szCs w:val="28"/>
                </w:rPr>
                <w:t>Свойство интерфейсов API Компас</w:t>
              </w:r>
            </w:ins>
          </w:p>
        </w:tc>
      </w:tr>
    </w:tbl>
    <w:p w14:paraId="14138BA8" w14:textId="756D3BFC" w:rsidR="00D27979" w:rsidRPr="00044233" w:rsidDel="00D27979" w:rsidRDefault="00D27979">
      <w:pPr>
        <w:spacing w:after="0" w:line="360" w:lineRule="auto"/>
        <w:rPr>
          <w:del w:id="527" w:author="Romanter456@gmail.com" w:date="2023-12-04T01:04:00Z"/>
          <w:rFonts w:ascii="Times New Roman" w:hAnsi="Times New Roman" w:cs="Times New Roman"/>
          <w:sz w:val="28"/>
          <w:szCs w:val="28"/>
          <w:rPrChange w:id="528" w:author="Romanter456@gmail.com" w:date="2023-12-04T01:17:00Z">
            <w:rPr>
              <w:del w:id="529" w:author="Romanter456@gmail.com" w:date="2023-12-04T01:04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pPrChange w:id="530" w:author="Romanter456@gmail.com" w:date="2023-12-04T01:03:00Z">
          <w:pPr>
            <w:spacing w:after="0" w:line="360" w:lineRule="auto"/>
            <w:ind w:firstLine="709"/>
          </w:pPr>
        </w:pPrChange>
      </w:pPr>
    </w:p>
    <w:p w14:paraId="27971FB4" w14:textId="1890D4BA" w:rsidR="00FF3F60" w:rsidRPr="00FF3F60" w:rsidDel="00D27979" w:rsidRDefault="00FF3F60" w:rsidP="00FF3F60">
      <w:pPr>
        <w:spacing w:after="0" w:line="360" w:lineRule="auto"/>
        <w:ind w:firstLine="709"/>
        <w:rPr>
          <w:del w:id="531" w:author="Romanter456@gmail.com" w:date="2023-12-04T01:03:00Z"/>
          <w:rFonts w:ascii="Times New Roman" w:hAnsi="Times New Roman" w:cs="Times New Roman"/>
          <w:sz w:val="28"/>
          <w:szCs w:val="28"/>
        </w:rPr>
      </w:pPr>
      <w:del w:id="532" w:author="Romanter456@gmail.com" w:date="2023-12-04T01:03:00Z">
        <w:r w:rsidDel="00D27979">
          <w:rPr>
            <w:rFonts w:ascii="Times New Roman" w:hAnsi="Times New Roman" w:cs="Times New Roman"/>
            <w:sz w:val="28"/>
            <w:szCs w:val="28"/>
          </w:rPr>
          <w:delText>Таблица 3.</w:delText>
        </w:r>
      </w:del>
      <w:del w:id="533" w:author="Romanter456@gmail.com" w:date="2023-12-04T01:00:00Z">
        <w:r w:rsidDel="00326B59">
          <w:rPr>
            <w:rFonts w:ascii="Times New Roman" w:hAnsi="Times New Roman" w:cs="Times New Roman"/>
            <w:sz w:val="28"/>
            <w:szCs w:val="28"/>
          </w:rPr>
          <w:delText xml:space="preserve">9 </w:delText>
        </w:r>
      </w:del>
      <w:del w:id="534" w:author="Romanter456@gmail.com" w:date="2023-12-04T01:03:00Z">
        <w:r w:rsidDel="00D27979">
          <w:rPr>
            <w:rFonts w:ascii="Times New Roman" w:hAnsi="Times New Roman" w:cs="Times New Roman"/>
            <w:sz w:val="28"/>
            <w:szCs w:val="28"/>
          </w:rPr>
          <w:delText xml:space="preserve">– Используемые методы </w:delText>
        </w:r>
        <w:r w:rsidDel="00D27979">
          <w:rPr>
            <w:rFonts w:ascii="Times New Roman" w:hAnsi="Times New Roman" w:cs="Times New Roman"/>
            <w:sz w:val="28"/>
            <w:szCs w:val="28"/>
            <w:lang w:val="en-US"/>
          </w:rPr>
          <w:delText>StairsBuilder</w:delText>
        </w:r>
      </w:del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3F60" w:rsidDel="00D27979" w14:paraId="30BA6E8C" w14:textId="4E9DA4F6" w:rsidTr="00FF3F60">
        <w:trPr>
          <w:del w:id="535" w:author="Romanter456@gmail.com" w:date="2023-12-04T01:03:00Z"/>
        </w:trPr>
        <w:tc>
          <w:tcPr>
            <w:tcW w:w="2336" w:type="dxa"/>
          </w:tcPr>
          <w:p w14:paraId="2A00CD88" w14:textId="62F4E0B7" w:rsidR="00FF3F60" w:rsidDel="00D27979" w:rsidRDefault="00FF3F60" w:rsidP="00FF3F60">
            <w:pPr>
              <w:jc w:val="center"/>
              <w:rPr>
                <w:del w:id="536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37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Название</w:delText>
              </w:r>
            </w:del>
          </w:p>
        </w:tc>
        <w:tc>
          <w:tcPr>
            <w:tcW w:w="2336" w:type="dxa"/>
          </w:tcPr>
          <w:p w14:paraId="7BD9AA94" w14:textId="135174F5" w:rsidR="00FF3F60" w:rsidDel="00D27979" w:rsidRDefault="00FF3F60" w:rsidP="00FF3F60">
            <w:pPr>
              <w:jc w:val="center"/>
              <w:rPr>
                <w:del w:id="538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39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Входные параметры</w:delText>
              </w:r>
            </w:del>
          </w:p>
        </w:tc>
        <w:tc>
          <w:tcPr>
            <w:tcW w:w="2336" w:type="dxa"/>
          </w:tcPr>
          <w:p w14:paraId="6871D73D" w14:textId="2D8EBD87" w:rsidR="00FF3F60" w:rsidDel="00D27979" w:rsidRDefault="00FF3F60" w:rsidP="00FF3F60">
            <w:pPr>
              <w:jc w:val="center"/>
              <w:rPr>
                <w:del w:id="540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41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Выходные параметры</w:delText>
              </w:r>
            </w:del>
          </w:p>
        </w:tc>
        <w:tc>
          <w:tcPr>
            <w:tcW w:w="2337" w:type="dxa"/>
          </w:tcPr>
          <w:p w14:paraId="725B3984" w14:textId="051D42F0" w:rsidR="00FF3F60" w:rsidDel="00D27979" w:rsidRDefault="00FF3F60" w:rsidP="00FF3F60">
            <w:pPr>
              <w:jc w:val="center"/>
              <w:rPr>
                <w:del w:id="542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43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Описание</w:delText>
              </w:r>
            </w:del>
          </w:p>
        </w:tc>
      </w:tr>
      <w:tr w:rsidR="00FF3F60" w:rsidDel="00D27979" w14:paraId="5DC5EFEE" w14:textId="085753EE" w:rsidTr="00FF3F60">
        <w:trPr>
          <w:del w:id="544" w:author="Romanter456@gmail.com" w:date="2023-12-04T01:03:00Z"/>
        </w:trPr>
        <w:tc>
          <w:tcPr>
            <w:tcW w:w="2336" w:type="dxa"/>
          </w:tcPr>
          <w:p w14:paraId="7B2FB26B" w14:textId="453583BB" w:rsidR="00FF3F60" w:rsidRPr="00044233" w:rsidDel="00D27979" w:rsidRDefault="00696EDF" w:rsidP="00FF3F60">
            <w:pPr>
              <w:rPr>
                <w:del w:id="545" w:author="Romanter456@gmail.com" w:date="2023-12-04T01:03:00Z"/>
                <w:rFonts w:ascii="Times New Roman" w:hAnsi="Times New Roman" w:cs="Times New Roman"/>
                <w:sz w:val="28"/>
                <w:szCs w:val="28"/>
                <w:rPrChange w:id="546" w:author="Romanter456@gmail.com" w:date="2023-12-04T01:17:00Z">
                  <w:rPr>
                    <w:del w:id="547" w:author="Romanter456@gmail.com" w:date="2023-12-04T01:03:00Z"/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del w:id="548" w:author="Romanter456@gmail.com" w:date="2023-12-04T01:03:00Z">
              <w:r w:rsidRPr="00044233" w:rsidDel="00D27979">
                <w:rPr>
                  <w:rFonts w:ascii="Times New Roman" w:hAnsi="Times New Roman" w:cs="Times New Roman"/>
                  <w:sz w:val="28"/>
                  <w:szCs w:val="28"/>
                  <w:rPrChange w:id="549" w:author="Romanter456@gmail.com" w:date="2023-12-04T01:17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  <w:r w:rsidRPr="00044233" w:rsidDel="00D27979">
                <w:rPr>
                  <w:rFonts w:ascii="Times New Roman" w:hAnsi="Times New Roman" w:cs="Times New Roman"/>
                  <w:sz w:val="28"/>
                  <w:szCs w:val="28"/>
                  <w:rPrChange w:id="550" w:author="Romanter456@gmail.com" w:date="2023-12-04T01:17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  <w:r w:rsidRPr="00044233" w:rsidDel="00D27979">
                <w:rPr>
                  <w:rFonts w:ascii="Times New Roman" w:hAnsi="Times New Roman" w:cs="Times New Roman"/>
                  <w:sz w:val="28"/>
                  <w:szCs w:val="28"/>
                  <w:rPrChange w:id="551" w:author="Romanter456@gmail.com" w:date="2023-12-04T01:17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  <w:r w:rsidRPr="00044233" w:rsidDel="00D27979">
                <w:rPr>
                  <w:rFonts w:ascii="Times New Roman" w:hAnsi="Times New Roman" w:cs="Times New Roman"/>
                  <w:sz w:val="28"/>
                  <w:szCs w:val="28"/>
                  <w:rPrChange w:id="552" w:author="Romanter456@gmail.com" w:date="2023-12-04T01:17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  <w:r w:rsidRPr="00044233" w:rsidDel="00D27979">
                <w:rPr>
                  <w:rFonts w:ascii="Times New Roman" w:hAnsi="Times New Roman" w:cs="Times New Roman"/>
                  <w:sz w:val="28"/>
                  <w:szCs w:val="28"/>
                  <w:rPrChange w:id="553" w:author="Romanter456@gmail.com" w:date="2023-12-04T01:17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  <w:r w:rsidRPr="00044233" w:rsidDel="00D27979">
                <w:rPr>
                  <w:rFonts w:ascii="Times New Roman" w:hAnsi="Times New Roman" w:cs="Times New Roman"/>
                  <w:sz w:val="28"/>
                  <w:szCs w:val="28"/>
                  <w:rPrChange w:id="554" w:author="Romanter456@gmail.com" w:date="2023-12-04T01:17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  <w:r w:rsidR="00EB78FB"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CreateRectangle</w:delText>
              </w:r>
            </w:del>
          </w:p>
        </w:tc>
        <w:tc>
          <w:tcPr>
            <w:tcW w:w="2336" w:type="dxa"/>
          </w:tcPr>
          <w:p w14:paraId="6FDCB099" w14:textId="1446FE1F" w:rsidR="00FF3F60" w:rsidRPr="00C049B7" w:rsidDel="00D27979" w:rsidRDefault="006A2C1C" w:rsidP="006A2C1C">
            <w:pPr>
              <w:jc w:val="both"/>
              <w:rPr>
                <w:del w:id="555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56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double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–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ширина прямоугольника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,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double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–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высота прямоугольника,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double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–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начальная координата по оси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x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, </w:delText>
              </w:r>
              <w:r w:rsidR="00C049B7"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double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–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начальная координата по оси y</w:delText>
              </w:r>
              <w:r w:rsidRP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, </w:delText>
              </w:r>
              <w:r w:rsidR="00C049B7"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double</w:delText>
              </w:r>
              <w:r w:rsidR="00C049B7" w:rsidRPr="00C049B7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R="00C049B7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–</w:delText>
              </w:r>
              <w:r w:rsidR="00C049B7" w:rsidRPr="00C049B7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R="00C049B7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угол прямоугольника</w:delText>
              </w:r>
            </w:del>
          </w:p>
        </w:tc>
        <w:tc>
          <w:tcPr>
            <w:tcW w:w="2336" w:type="dxa"/>
          </w:tcPr>
          <w:p w14:paraId="006FD5FF" w14:textId="2FE77716" w:rsidR="00FF3F60" w:rsidRPr="00044233" w:rsidDel="00D27979" w:rsidRDefault="00696EDF" w:rsidP="00696EDF">
            <w:pPr>
              <w:jc w:val="center"/>
              <w:rPr>
                <w:del w:id="557" w:author="Romanter456@gmail.com" w:date="2023-12-04T01:03:00Z"/>
                <w:rFonts w:ascii="Times New Roman" w:hAnsi="Times New Roman" w:cs="Times New Roman"/>
                <w:sz w:val="28"/>
                <w:szCs w:val="28"/>
                <w:rPrChange w:id="558" w:author="Romanter456@gmail.com" w:date="2023-12-04T01:17:00Z">
                  <w:rPr>
                    <w:del w:id="559" w:author="Romanter456@gmail.com" w:date="2023-12-04T01:03:00Z"/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</w:pPr>
            <w:del w:id="560" w:author="Romanter456@gmail.com" w:date="2023-12-04T01:03:00Z">
              <w:r w:rsidRPr="00B47197"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B47197"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="006A2C1C"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void</w:delText>
              </w:r>
            </w:del>
          </w:p>
        </w:tc>
        <w:tc>
          <w:tcPr>
            <w:tcW w:w="2337" w:type="dxa"/>
          </w:tcPr>
          <w:p w14:paraId="5D714737" w14:textId="1659A68E" w:rsidR="00FF3F60" w:rsidRPr="006A2C1C" w:rsidDel="00D27979" w:rsidRDefault="00696EDF">
            <w:pPr>
              <w:jc w:val="both"/>
              <w:rPr>
                <w:del w:id="561" w:author="Romanter456@gmail.com" w:date="2023-12-04T01:03:00Z"/>
                <w:rFonts w:ascii="Times New Roman" w:hAnsi="Times New Roman" w:cs="Times New Roman"/>
                <w:sz w:val="28"/>
                <w:szCs w:val="28"/>
              </w:rPr>
              <w:pPrChange w:id="562" w:author="Romanter456@gmail.com" w:date="2023-12-04T00:47:00Z">
                <w:pPr/>
              </w:pPrChange>
            </w:pPr>
            <w:del w:id="563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="006A2C1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Создание прямоугольника</w:delText>
              </w:r>
            </w:del>
          </w:p>
        </w:tc>
      </w:tr>
      <w:tr w:rsidR="00FF3F60" w:rsidDel="00D27979" w14:paraId="70E59D80" w14:textId="2FB3CD67" w:rsidTr="00FF3F60">
        <w:trPr>
          <w:del w:id="564" w:author="Romanter456@gmail.com" w:date="2023-12-04T01:03:00Z"/>
        </w:trPr>
        <w:tc>
          <w:tcPr>
            <w:tcW w:w="2336" w:type="dxa"/>
          </w:tcPr>
          <w:p w14:paraId="0D9278CC" w14:textId="1C1FB496" w:rsidR="00FF3F60" w:rsidDel="00D27979" w:rsidRDefault="00A60564" w:rsidP="00FF3F60">
            <w:pPr>
              <w:rPr>
                <w:del w:id="565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66" w:author="Romanter456@gmail.com" w:date="2023-12-04T01:03:00Z">
              <w:r w:rsidRPr="00A60564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MakeExtrusion</w:delText>
              </w:r>
            </w:del>
          </w:p>
        </w:tc>
        <w:tc>
          <w:tcPr>
            <w:tcW w:w="2336" w:type="dxa"/>
          </w:tcPr>
          <w:p w14:paraId="4730DCD6" w14:textId="18FCEE80" w:rsidR="00FF3F60" w:rsidRPr="0028436C" w:rsidDel="00D27979" w:rsidRDefault="00CE650D" w:rsidP="00FF3F60">
            <w:pPr>
              <w:rPr>
                <w:del w:id="567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68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double</w:delText>
              </w:r>
              <w:r w:rsidRPr="0028436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– 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глубина выдавливания,</w:delText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ksEntity</w:delText>
              </w:r>
              <w:r w:rsidRPr="0028436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R="0028436C" w:rsidRPr="0028436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–</w:delText>
              </w:r>
              <w:r w:rsidRPr="0028436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</w:delText>
              </w:r>
              <w:r w:rsidR="0028436C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эскиз фигуры</w:delText>
              </w:r>
            </w:del>
          </w:p>
        </w:tc>
        <w:tc>
          <w:tcPr>
            <w:tcW w:w="2336" w:type="dxa"/>
          </w:tcPr>
          <w:p w14:paraId="3894D675" w14:textId="53FC4390" w:rsidR="00FF3F60" w:rsidDel="00D27979" w:rsidRDefault="0028436C" w:rsidP="0028436C">
            <w:pPr>
              <w:jc w:val="center"/>
              <w:rPr>
                <w:del w:id="569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70" w:author="Romanter456@gmail.com" w:date="2023-12-04T01:03:00Z">
              <w:r w:rsidRPr="00B47197"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="00CE650D"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void</w:delText>
              </w:r>
            </w:del>
          </w:p>
        </w:tc>
        <w:tc>
          <w:tcPr>
            <w:tcW w:w="2337" w:type="dxa"/>
          </w:tcPr>
          <w:p w14:paraId="40F422BE" w14:textId="3DD501D3" w:rsidR="00FF3F60" w:rsidDel="00D27979" w:rsidRDefault="00CE650D">
            <w:pPr>
              <w:jc w:val="both"/>
              <w:rPr>
                <w:del w:id="571" w:author="Romanter456@gmail.com" w:date="2023-12-04T01:03:00Z"/>
                <w:rFonts w:ascii="Times New Roman" w:hAnsi="Times New Roman" w:cs="Times New Roman"/>
                <w:sz w:val="28"/>
                <w:szCs w:val="28"/>
              </w:rPr>
              <w:pPrChange w:id="572" w:author="Romanter456@gmail.com" w:date="2023-12-04T00:47:00Z">
                <w:pPr/>
              </w:pPrChange>
            </w:pPr>
            <w:del w:id="573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Сделать выдавливание по эскизу</w:delText>
              </w:r>
            </w:del>
          </w:p>
        </w:tc>
      </w:tr>
      <w:tr w:rsidR="00FF3F60" w:rsidDel="00D27979" w14:paraId="318E05FC" w14:textId="781BDA5E" w:rsidTr="00FF3F60">
        <w:trPr>
          <w:del w:id="574" w:author="Romanter456@gmail.com" w:date="2023-12-04T01:03:00Z"/>
        </w:trPr>
        <w:tc>
          <w:tcPr>
            <w:tcW w:w="2336" w:type="dxa"/>
          </w:tcPr>
          <w:p w14:paraId="33D82678" w14:textId="47F2869D" w:rsidR="00FF3F60" w:rsidDel="00D27979" w:rsidRDefault="00A60564" w:rsidP="00FF3F60">
            <w:pPr>
              <w:rPr>
                <w:del w:id="575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76" w:author="Romanter456@gmail.com" w:date="2023-12-04T01:03:00Z">
              <w:r w:rsidRPr="00A60564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BuildSteps</w:delText>
              </w:r>
            </w:del>
          </w:p>
        </w:tc>
        <w:tc>
          <w:tcPr>
            <w:tcW w:w="2336" w:type="dxa"/>
          </w:tcPr>
          <w:p w14:paraId="0648A3E3" w14:textId="2620E8C2" w:rsidR="00FF3F60" w:rsidDel="00D27979" w:rsidRDefault="00C96001" w:rsidP="00C96001">
            <w:pPr>
              <w:jc w:val="center"/>
              <w:rPr>
                <w:del w:id="577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78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5275DD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—</w:delText>
              </w:r>
            </w:del>
          </w:p>
        </w:tc>
        <w:tc>
          <w:tcPr>
            <w:tcW w:w="2336" w:type="dxa"/>
          </w:tcPr>
          <w:p w14:paraId="2BC3EA39" w14:textId="04F59F0D" w:rsidR="00FF3F60" w:rsidDel="00D27979" w:rsidRDefault="00C96001" w:rsidP="00C96001">
            <w:pPr>
              <w:jc w:val="center"/>
              <w:rPr>
                <w:del w:id="579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80" w:author="Romanter456@gmail.com" w:date="2023-12-04T01:03:00Z">
              <w:r w:rsidRPr="00044233" w:rsidDel="00D27979">
                <w:rPr>
                  <w:rFonts w:ascii="Times New Roman" w:hAnsi="Times New Roman" w:cs="Times New Roman"/>
                  <w:sz w:val="28"/>
                  <w:szCs w:val="28"/>
                  <w:rPrChange w:id="581" w:author="Romanter456@gmail.com" w:date="2023-12-04T01:17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void</w:delText>
              </w:r>
            </w:del>
          </w:p>
        </w:tc>
        <w:tc>
          <w:tcPr>
            <w:tcW w:w="2337" w:type="dxa"/>
          </w:tcPr>
          <w:p w14:paraId="15FD4D5F" w14:textId="6C32E8DA" w:rsidR="00FF3F60" w:rsidDel="00D27979" w:rsidRDefault="0028436C">
            <w:pPr>
              <w:jc w:val="both"/>
              <w:rPr>
                <w:del w:id="582" w:author="Romanter456@gmail.com" w:date="2023-12-04T01:03:00Z"/>
                <w:rFonts w:ascii="Times New Roman" w:hAnsi="Times New Roman" w:cs="Times New Roman"/>
                <w:sz w:val="28"/>
                <w:szCs w:val="28"/>
              </w:rPr>
              <w:pPrChange w:id="583" w:author="Romanter456@gmail.com" w:date="2023-12-04T00:47:00Z">
                <w:pPr/>
              </w:pPrChange>
            </w:pPr>
            <w:del w:id="584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Создание ступенек</w:delText>
              </w:r>
              <w:r w:rsidR="00C96001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 xml:space="preserve"> лестницы</w:delText>
              </w:r>
            </w:del>
          </w:p>
        </w:tc>
      </w:tr>
      <w:tr w:rsidR="00FF3F60" w:rsidDel="00D27979" w14:paraId="006677E5" w14:textId="313AD41A" w:rsidTr="00FF3F60">
        <w:trPr>
          <w:del w:id="585" w:author="Romanter456@gmail.com" w:date="2023-12-04T01:03:00Z"/>
        </w:trPr>
        <w:tc>
          <w:tcPr>
            <w:tcW w:w="2336" w:type="dxa"/>
          </w:tcPr>
          <w:p w14:paraId="30887189" w14:textId="7DB7AE6C" w:rsidR="00FF3F60" w:rsidDel="00D27979" w:rsidRDefault="00A60564" w:rsidP="00FF3F60">
            <w:pPr>
              <w:rPr>
                <w:del w:id="586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87" w:author="Romanter456@gmail.com" w:date="2023-12-04T01:03:00Z">
              <w:r w:rsidRPr="00A60564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BuildStingers</w:delText>
              </w:r>
            </w:del>
          </w:p>
        </w:tc>
        <w:tc>
          <w:tcPr>
            <w:tcW w:w="2336" w:type="dxa"/>
          </w:tcPr>
          <w:p w14:paraId="7D785834" w14:textId="7FD10F40" w:rsidR="00FF3F60" w:rsidDel="00D27979" w:rsidRDefault="00C96001" w:rsidP="00C96001">
            <w:pPr>
              <w:jc w:val="center"/>
              <w:rPr>
                <w:del w:id="588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89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br/>
              </w:r>
              <w:r w:rsidRPr="005275DD"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—</w:delText>
              </w:r>
            </w:del>
          </w:p>
        </w:tc>
        <w:tc>
          <w:tcPr>
            <w:tcW w:w="2336" w:type="dxa"/>
          </w:tcPr>
          <w:p w14:paraId="0CDCAF04" w14:textId="325F0598" w:rsidR="00FF3F60" w:rsidDel="00D27979" w:rsidRDefault="00C96001" w:rsidP="00C96001">
            <w:pPr>
              <w:jc w:val="center"/>
              <w:rPr>
                <w:del w:id="590" w:author="Romanter456@gmail.com" w:date="2023-12-04T01:03:00Z"/>
                <w:rFonts w:ascii="Times New Roman" w:hAnsi="Times New Roman" w:cs="Times New Roman"/>
                <w:sz w:val="28"/>
                <w:szCs w:val="28"/>
              </w:rPr>
            </w:pPr>
            <w:del w:id="591" w:author="Romanter456@gmail.com" w:date="2023-12-04T01:03:00Z">
              <w:r w:rsidRPr="00044233" w:rsidDel="00D27979">
                <w:rPr>
                  <w:rFonts w:ascii="Times New Roman" w:hAnsi="Times New Roman" w:cs="Times New Roman"/>
                  <w:sz w:val="28"/>
                  <w:szCs w:val="28"/>
                  <w:rPrChange w:id="592" w:author="Romanter456@gmail.com" w:date="2023-12-04T01:17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br/>
              </w:r>
              <w:r w:rsidDel="00D2797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delText>void</w:delText>
              </w:r>
            </w:del>
          </w:p>
        </w:tc>
        <w:tc>
          <w:tcPr>
            <w:tcW w:w="2337" w:type="dxa"/>
          </w:tcPr>
          <w:p w14:paraId="0932E421" w14:textId="2D18F34E" w:rsidR="00FF3F60" w:rsidDel="00D27979" w:rsidRDefault="00C96001">
            <w:pPr>
              <w:jc w:val="both"/>
              <w:rPr>
                <w:del w:id="593" w:author="Romanter456@gmail.com" w:date="2023-12-04T01:03:00Z"/>
                <w:rFonts w:ascii="Times New Roman" w:hAnsi="Times New Roman" w:cs="Times New Roman"/>
                <w:sz w:val="28"/>
                <w:szCs w:val="28"/>
              </w:rPr>
              <w:pPrChange w:id="594" w:author="Romanter456@gmail.com" w:date="2023-12-04T00:47:00Z">
                <w:pPr/>
              </w:pPrChange>
            </w:pPr>
            <w:del w:id="595" w:author="Romanter456@gmail.com" w:date="2023-12-04T01:03:00Z">
              <w:r w:rsidDel="00D27979">
                <w:rPr>
                  <w:rFonts w:ascii="Times New Roman" w:hAnsi="Times New Roman" w:cs="Times New Roman"/>
                  <w:sz w:val="28"/>
                  <w:szCs w:val="28"/>
                </w:rPr>
                <w:delText>Создание направляющих лестницы</w:delText>
              </w:r>
            </w:del>
          </w:p>
        </w:tc>
      </w:tr>
    </w:tbl>
    <w:p w14:paraId="27366F7E" w14:textId="2B9361E5" w:rsidR="0022792D" w:rsidDel="00A22352" w:rsidRDefault="0022792D">
      <w:pPr>
        <w:spacing w:after="0" w:line="360" w:lineRule="auto"/>
        <w:rPr>
          <w:del w:id="596" w:author="Romanter456@gmail.com" w:date="2023-12-04T01:04:00Z"/>
          <w:rFonts w:ascii="Times New Roman" w:hAnsi="Times New Roman" w:cs="Times New Roman"/>
          <w:sz w:val="28"/>
          <w:szCs w:val="28"/>
        </w:rPr>
        <w:pPrChange w:id="597" w:author="Romanter456@gmail.com" w:date="2023-12-04T01:18:00Z">
          <w:pPr>
            <w:spacing w:after="0" w:line="360" w:lineRule="auto"/>
            <w:ind w:firstLine="720"/>
          </w:pPr>
        </w:pPrChange>
      </w:pPr>
      <w:bookmarkStart w:id="598" w:name="_Toc151337569"/>
      <w:del w:id="599" w:author="Romanter456@gmail.com" w:date="2023-12-04T01:04:00Z">
        <w:r w:rsidDel="00D27979">
          <w:rPr>
            <w:rFonts w:ascii="Times New Roman" w:hAnsi="Times New Roman" w:cs="Times New Roman"/>
            <w:sz w:val="28"/>
            <w:szCs w:val="28"/>
          </w:rPr>
          <w:delText>Продолжение таблицы 3.9.</w:delText>
        </w:r>
      </w:del>
    </w:p>
    <w:p w14:paraId="43E5FDA5" w14:textId="7AA8579F" w:rsidR="002164E7" w:rsidRDefault="002164E7" w:rsidP="002164E7">
      <w:pPr>
        <w:pStyle w:val="2"/>
      </w:pPr>
      <w:r>
        <w:t>3.2 Макеты пользовательского интерфейса</w:t>
      </w:r>
      <w:bookmarkEnd w:id="598"/>
    </w:p>
    <w:p w14:paraId="67C2FB8D" w14:textId="0D9CB3BA" w:rsidR="00EB6AE7" w:rsidRPr="00F07EF2" w:rsidRDefault="0090022D" w:rsidP="008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</w:t>
      </w:r>
      <w:r w:rsidR="004559FD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6240">
        <w:rPr>
          <w:rFonts w:ascii="Times New Roman" w:hAnsi="Times New Roman" w:cs="Times New Roman"/>
          <w:sz w:val="28"/>
          <w:szCs w:val="28"/>
        </w:rPr>
        <w:t xml:space="preserve"> Он представляет из себя форму, на которой размещены элементы управления (</w:t>
      </w:r>
      <w:r w:rsidR="00D46240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D46240" w:rsidRPr="00D46240">
        <w:rPr>
          <w:rFonts w:ascii="Times New Roman" w:hAnsi="Times New Roman" w:cs="Times New Roman"/>
          <w:sz w:val="28"/>
          <w:szCs w:val="28"/>
        </w:rPr>
        <w:t xml:space="preserve">, </w:t>
      </w:r>
      <w:r w:rsidR="00D4624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D46240" w:rsidRPr="00D46240">
        <w:rPr>
          <w:rFonts w:ascii="Times New Roman" w:hAnsi="Times New Roman" w:cs="Times New Roman"/>
          <w:sz w:val="28"/>
          <w:szCs w:val="28"/>
        </w:rPr>
        <w:t xml:space="preserve">), </w:t>
      </w:r>
      <w:r w:rsidR="004C7C90">
        <w:rPr>
          <w:rFonts w:ascii="Times New Roman" w:hAnsi="Times New Roman" w:cs="Times New Roman"/>
          <w:sz w:val="28"/>
          <w:szCs w:val="28"/>
        </w:rPr>
        <w:t xml:space="preserve">лейблы и схема самой лестницы. Построение модели лестницы будет </w:t>
      </w:r>
      <w:r w:rsidR="00287DE3">
        <w:rPr>
          <w:rFonts w:ascii="Times New Roman" w:hAnsi="Times New Roman" w:cs="Times New Roman"/>
          <w:sz w:val="28"/>
          <w:szCs w:val="28"/>
        </w:rPr>
        <w:t>осуществляться</w:t>
      </w:r>
      <w:r w:rsidR="004C7C90">
        <w:rPr>
          <w:rFonts w:ascii="Times New Roman" w:hAnsi="Times New Roman" w:cs="Times New Roman"/>
          <w:sz w:val="28"/>
          <w:szCs w:val="28"/>
        </w:rPr>
        <w:t xml:space="preserve"> после нажатия на кнопку </w:t>
      </w:r>
      <w:r w:rsidR="004C7C90" w:rsidRPr="004C7C90">
        <w:rPr>
          <w:rFonts w:ascii="Times New Roman" w:hAnsi="Times New Roman" w:cs="Times New Roman"/>
          <w:sz w:val="28"/>
          <w:szCs w:val="28"/>
        </w:rPr>
        <w:t>“</w:t>
      </w:r>
      <w:r w:rsidR="004C7C90">
        <w:rPr>
          <w:rFonts w:ascii="Times New Roman" w:hAnsi="Times New Roman" w:cs="Times New Roman"/>
          <w:sz w:val="28"/>
          <w:szCs w:val="28"/>
        </w:rPr>
        <w:t>Построить</w:t>
      </w:r>
      <w:r w:rsidR="004C7C90" w:rsidRPr="004C7C90">
        <w:rPr>
          <w:rFonts w:ascii="Times New Roman" w:hAnsi="Times New Roman" w:cs="Times New Roman"/>
          <w:sz w:val="28"/>
          <w:szCs w:val="28"/>
        </w:rPr>
        <w:t>”</w:t>
      </w:r>
      <w:r w:rsidR="00F34597" w:rsidRPr="00F34597">
        <w:rPr>
          <w:rFonts w:ascii="Times New Roman" w:hAnsi="Times New Roman" w:cs="Times New Roman"/>
          <w:sz w:val="28"/>
          <w:szCs w:val="28"/>
        </w:rPr>
        <w:t xml:space="preserve">. </w:t>
      </w:r>
      <w:r w:rsidR="00F34597">
        <w:rPr>
          <w:rFonts w:ascii="Times New Roman" w:hAnsi="Times New Roman" w:cs="Times New Roman"/>
          <w:sz w:val="28"/>
          <w:szCs w:val="28"/>
        </w:rPr>
        <w:t xml:space="preserve">Слева от элементов </w:t>
      </w:r>
      <w:r w:rsidR="00F34597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66148E">
        <w:rPr>
          <w:rFonts w:ascii="Times New Roman" w:hAnsi="Times New Roman" w:cs="Times New Roman"/>
          <w:sz w:val="28"/>
          <w:szCs w:val="28"/>
        </w:rPr>
        <w:t xml:space="preserve"> расположены лейблы, поясняющие, за какой параметр лестницы отвечает данный элемент.</w:t>
      </w:r>
      <w:r w:rsidR="00F82D96">
        <w:rPr>
          <w:rFonts w:ascii="Times New Roman" w:hAnsi="Times New Roman" w:cs="Times New Roman"/>
          <w:sz w:val="28"/>
          <w:szCs w:val="28"/>
        </w:rPr>
        <w:t xml:space="preserve"> Сп</w:t>
      </w:r>
      <w:commentRangeStart w:id="600"/>
      <w:commentRangeStart w:id="601"/>
      <w:r w:rsidR="00F82D96">
        <w:rPr>
          <w:rFonts w:ascii="Times New Roman" w:hAnsi="Times New Roman" w:cs="Times New Roman"/>
          <w:sz w:val="28"/>
          <w:szCs w:val="28"/>
        </w:rPr>
        <w:t xml:space="preserve">рава от элементов </w:t>
      </w:r>
      <w:r w:rsidR="00F82D96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F07EF2">
        <w:rPr>
          <w:rFonts w:ascii="Times New Roman" w:hAnsi="Times New Roman" w:cs="Times New Roman"/>
          <w:sz w:val="28"/>
          <w:szCs w:val="28"/>
        </w:rPr>
        <w:t xml:space="preserve"> расположены лейблы, указывающие ограничения значений, </w:t>
      </w:r>
      <w:r w:rsidR="00CA4EBF">
        <w:rPr>
          <w:rFonts w:ascii="Times New Roman" w:hAnsi="Times New Roman" w:cs="Times New Roman"/>
          <w:sz w:val="28"/>
          <w:szCs w:val="28"/>
        </w:rPr>
        <w:t>которые может ввести</w:t>
      </w:r>
      <w:r w:rsidR="00F07EF2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CA4EBF">
        <w:rPr>
          <w:rFonts w:ascii="Times New Roman" w:hAnsi="Times New Roman" w:cs="Times New Roman"/>
          <w:sz w:val="28"/>
          <w:szCs w:val="28"/>
        </w:rPr>
        <w:t>ь.</w:t>
      </w:r>
      <w:commentRangeEnd w:id="600"/>
      <w:r w:rsidR="00513B27">
        <w:rPr>
          <w:rStyle w:val="af1"/>
        </w:rPr>
        <w:commentReference w:id="600"/>
      </w:r>
      <w:commentRangeEnd w:id="601"/>
      <w:r w:rsidR="009E0C6B">
        <w:rPr>
          <w:rStyle w:val="af1"/>
        </w:rPr>
        <w:commentReference w:id="601"/>
      </w:r>
    </w:p>
    <w:p w14:paraId="7C5AA91A" w14:textId="208D88BC" w:rsidR="00B47194" w:rsidRDefault="00022D61" w:rsidP="005209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C35F86" wp14:editId="12348B1C">
            <wp:extent cx="56864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1FC4" w14:textId="6F5BE22F" w:rsidR="008D5EDF" w:rsidRDefault="0052091A" w:rsidP="00C73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559F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плагина</w:t>
      </w:r>
    </w:p>
    <w:p w14:paraId="4C6C3C8E" w14:textId="045C4BDE" w:rsidR="001E428B" w:rsidRDefault="008D5EDF">
      <w:pPr>
        <w:spacing w:after="0" w:line="240" w:lineRule="auto"/>
        <w:jc w:val="center"/>
        <w:rPr>
          <w:ins w:id="602" w:author="Romanter456@gmail.com" w:date="2023-12-03T23:36:00Z"/>
          <w:rFonts w:ascii="Times New Roman" w:hAnsi="Times New Roman" w:cs="Times New Roman"/>
          <w:sz w:val="28"/>
          <w:szCs w:val="28"/>
        </w:rPr>
        <w:pPrChange w:id="603" w:author="Romanter456@gmail.com" w:date="2023-12-03T23:37:00Z">
          <w:pPr>
            <w:jc w:val="center"/>
          </w:pPr>
        </w:pPrChange>
      </w:pPr>
      <w:r>
        <w:rPr>
          <w:rFonts w:ascii="Times New Roman" w:hAnsi="Times New Roman" w:cs="Times New Roman"/>
          <w:sz w:val="28"/>
          <w:szCs w:val="28"/>
        </w:rPr>
        <w:br w:type="page"/>
      </w:r>
      <w:ins w:id="604" w:author="Romanter456@gmail.com" w:date="2023-12-03T23:35:00Z">
        <w:r w:rsidR="00615764" w:rsidRPr="00615764">
          <w:rPr>
            <w:rFonts w:ascii="Times New Roman" w:hAnsi="Times New Roman" w:cs="Times New Roman"/>
            <w:noProof/>
            <w:sz w:val="28"/>
            <w:szCs w:val="28"/>
            <w:rPrChange w:id="605" w:author="Romanter456@gmail.com" w:date="2023-12-03T23:36:00Z">
              <w:rPr>
                <w:noProof/>
              </w:rPr>
            </w:rPrChange>
          </w:rPr>
          <w:lastRenderedPageBreak/>
          <w:drawing>
            <wp:inline distT="0" distB="0" distL="0" distR="0" wp14:anchorId="5D15E695" wp14:editId="2C3BB7EC">
              <wp:extent cx="5686425" cy="3124200"/>
              <wp:effectExtent l="0" t="0" r="9525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6425" cy="3124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D72883" w14:textId="468E65BE" w:rsidR="00615764" w:rsidRPr="00D27979" w:rsidRDefault="00615764">
      <w:pPr>
        <w:spacing w:line="360" w:lineRule="auto"/>
        <w:jc w:val="center"/>
        <w:rPr>
          <w:ins w:id="606" w:author="Romanter456@gmail.com" w:date="2023-12-03T23:35:00Z"/>
          <w:rFonts w:ascii="Times New Roman" w:hAnsi="Times New Roman" w:cs="Times New Roman"/>
          <w:sz w:val="28"/>
          <w:szCs w:val="28"/>
        </w:rPr>
        <w:pPrChange w:id="607" w:author="Romanter456@gmail.com" w:date="2023-12-03T23:40:00Z">
          <w:pPr/>
        </w:pPrChange>
      </w:pPr>
      <w:ins w:id="608" w:author="Romanter456@gmail.com" w:date="2023-12-03T23:36:00Z">
        <w:r>
          <w:rPr>
            <w:rFonts w:ascii="Times New Roman" w:hAnsi="Times New Roman" w:cs="Times New Roman"/>
            <w:sz w:val="28"/>
            <w:szCs w:val="28"/>
          </w:rPr>
          <w:t>Рисунок 3.3 – Макет пользовательского интерф</w:t>
        </w:r>
      </w:ins>
      <w:ins w:id="609" w:author="Romanter456@gmail.com" w:date="2023-12-03T23:37:00Z">
        <w:r>
          <w:rPr>
            <w:rFonts w:ascii="Times New Roman" w:hAnsi="Times New Roman" w:cs="Times New Roman"/>
            <w:sz w:val="28"/>
            <w:szCs w:val="28"/>
          </w:rPr>
          <w:t>ейса при некорректном значении</w:t>
        </w:r>
      </w:ins>
    </w:p>
    <w:p w14:paraId="1ACC1E65" w14:textId="21FB42D4" w:rsidR="00615764" w:rsidRDefault="00615764" w:rsidP="00615764">
      <w:pPr>
        <w:spacing w:after="0" w:line="240" w:lineRule="auto"/>
        <w:jc w:val="center"/>
        <w:rPr>
          <w:ins w:id="610" w:author="Romanter456@gmail.com" w:date="2023-12-03T23:37:00Z"/>
          <w:rFonts w:ascii="Times New Roman" w:hAnsi="Times New Roman" w:cs="Times New Roman"/>
          <w:sz w:val="28"/>
          <w:szCs w:val="28"/>
        </w:rPr>
      </w:pPr>
      <w:ins w:id="611" w:author="Romanter456@gmail.com" w:date="2023-12-03T23:35:00Z">
        <w:r w:rsidRPr="00615764">
          <w:rPr>
            <w:rFonts w:ascii="Times New Roman" w:hAnsi="Times New Roman" w:cs="Times New Roman"/>
            <w:noProof/>
            <w:sz w:val="28"/>
            <w:szCs w:val="28"/>
            <w:rPrChange w:id="612" w:author="Romanter456@gmail.com" w:date="2023-12-03T23:37:00Z">
              <w:rPr>
                <w:noProof/>
              </w:rPr>
            </w:rPrChange>
          </w:rPr>
          <w:drawing>
            <wp:inline distT="0" distB="0" distL="0" distR="0" wp14:anchorId="623ABC7B" wp14:editId="025DB545">
              <wp:extent cx="3867150" cy="1447800"/>
              <wp:effectExtent l="0" t="0" r="0" b="0"/>
              <wp:docPr id="10" name="Рисунок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7150" cy="1447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3F9243" w14:textId="1472D6A2" w:rsidR="00615764" w:rsidRPr="0052091A" w:rsidRDefault="00615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pPrChange w:id="613" w:author="Romanter456@gmail.com" w:date="2023-12-03T23:37:00Z">
          <w:pPr/>
        </w:pPrChange>
      </w:pPr>
      <w:ins w:id="614" w:author="Romanter456@gmail.com" w:date="2023-12-03T23:37:00Z">
        <w:r>
          <w:rPr>
            <w:rFonts w:ascii="Times New Roman" w:hAnsi="Times New Roman" w:cs="Times New Roman"/>
            <w:sz w:val="28"/>
            <w:szCs w:val="28"/>
          </w:rPr>
          <w:t xml:space="preserve">Рисунок 3.4 </w:t>
        </w:r>
      </w:ins>
      <w:ins w:id="615" w:author="Romanter456@gmail.com" w:date="2023-12-03T23:38:00Z">
        <w:r>
          <w:rPr>
            <w:rFonts w:ascii="Times New Roman" w:hAnsi="Times New Roman" w:cs="Times New Roman"/>
            <w:sz w:val="28"/>
            <w:szCs w:val="28"/>
          </w:rPr>
          <w:t>–</w:t>
        </w:r>
      </w:ins>
      <w:ins w:id="616" w:author="Romanter456@gmail.com" w:date="2023-12-03T23:37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617" w:author="Romanter456@gmail.com" w:date="2023-12-03T23:38:00Z">
        <w:r>
          <w:rPr>
            <w:rFonts w:ascii="Times New Roman" w:hAnsi="Times New Roman" w:cs="Times New Roman"/>
            <w:sz w:val="28"/>
            <w:szCs w:val="28"/>
          </w:rPr>
          <w:t>Диалоговое окно ошибки</w:t>
        </w:r>
      </w:ins>
      <w:ins w:id="618" w:author="Romanter456@gmail.com" w:date="2023-12-03T23:39:00Z">
        <w:r w:rsidR="00301AA2">
          <w:rPr>
            <w:rFonts w:ascii="Times New Roman" w:hAnsi="Times New Roman" w:cs="Times New Roman"/>
            <w:sz w:val="28"/>
            <w:szCs w:val="28"/>
          </w:rPr>
          <w:t>, возникающее</w:t>
        </w:r>
      </w:ins>
      <w:ins w:id="619" w:author="Romanter456@gmail.com" w:date="2023-12-03T23:38:00Z">
        <w:r>
          <w:rPr>
            <w:rFonts w:ascii="Times New Roman" w:hAnsi="Times New Roman" w:cs="Times New Roman"/>
            <w:sz w:val="28"/>
            <w:szCs w:val="28"/>
          </w:rPr>
          <w:t xml:space="preserve"> при нажатии </w:t>
        </w:r>
      </w:ins>
      <w:ins w:id="620" w:author="Romanter456@gmail.com" w:date="2023-12-03T23:39:00Z">
        <w:r>
          <w:rPr>
            <w:rFonts w:ascii="Times New Roman" w:hAnsi="Times New Roman" w:cs="Times New Roman"/>
            <w:sz w:val="28"/>
            <w:szCs w:val="28"/>
          </w:rPr>
          <w:t xml:space="preserve">на кнопку </w:t>
        </w:r>
        <w:r w:rsidRPr="00615764">
          <w:rPr>
            <w:rFonts w:ascii="Times New Roman" w:hAnsi="Times New Roman" w:cs="Times New Roman"/>
            <w:sz w:val="28"/>
            <w:szCs w:val="28"/>
            <w:rPrChange w:id="621" w:author="Romanter456@gmail.com" w:date="2023-12-03T23:3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  <w:r>
          <w:rPr>
            <w:rFonts w:ascii="Times New Roman" w:hAnsi="Times New Roman" w:cs="Times New Roman"/>
            <w:sz w:val="28"/>
            <w:szCs w:val="28"/>
          </w:rPr>
          <w:t>Построить</w:t>
        </w:r>
        <w:r w:rsidRPr="00615764">
          <w:rPr>
            <w:rFonts w:ascii="Times New Roman" w:hAnsi="Times New Roman" w:cs="Times New Roman"/>
            <w:sz w:val="28"/>
            <w:szCs w:val="28"/>
            <w:rPrChange w:id="622" w:author="Romanter456@gmail.com" w:date="2023-12-03T23:3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</w:ins>
      <w:ins w:id="623" w:author="Romanter456@gmail.com" w:date="2023-12-03T23:38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0E5B0945" w14:textId="77777777" w:rsidR="00EC72F1" w:rsidRDefault="00EC72F1">
      <w:pPr>
        <w:rPr>
          <w:ins w:id="624" w:author="Romanter456@gmail.com" w:date="2023-12-04T01:20:00Z"/>
          <w:rFonts w:ascii="Times New Roman" w:hAnsi="Times New Roman"/>
          <w:b/>
          <w:sz w:val="28"/>
          <w:szCs w:val="48"/>
        </w:rPr>
      </w:pPr>
      <w:bookmarkStart w:id="625" w:name="_Toc151337570"/>
      <w:ins w:id="626" w:author="Romanter456@gmail.com" w:date="2023-12-04T01:20:00Z">
        <w:r>
          <w:br w:type="page"/>
        </w:r>
      </w:ins>
    </w:p>
    <w:p w14:paraId="293AEDA0" w14:textId="68548ABB" w:rsidR="007F3307" w:rsidRPr="009F59BA" w:rsidRDefault="007F3307" w:rsidP="007F3307">
      <w:pPr>
        <w:pStyle w:val="1"/>
      </w:pPr>
      <w:r>
        <w:lastRenderedPageBreak/>
        <w:t>4 СПИСОК ИСТОЧНИКОВ</w:t>
      </w:r>
      <w:bookmarkEnd w:id="625"/>
    </w:p>
    <w:p w14:paraId="49B36043" w14:textId="317E7FC9" w:rsidR="005A4571" w:rsidRDefault="003970BF" w:rsidP="005A457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571">
        <w:rPr>
          <w:rFonts w:ascii="Times New Roman" w:hAnsi="Times New Roman" w:cs="Times New Roman"/>
          <w:sz w:val="28"/>
          <w:szCs w:val="28"/>
        </w:rPr>
        <w:t>КОМПАС-3</w:t>
      </w:r>
      <w:r w:rsidRPr="005A45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6432F" w:rsidRPr="005A4571">
        <w:rPr>
          <w:rFonts w:ascii="Times New Roman" w:hAnsi="Times New Roman" w:cs="Times New Roman"/>
          <w:sz w:val="28"/>
          <w:szCs w:val="28"/>
        </w:rPr>
        <w:t>. Система трехмерного моделирования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9" w:history="1"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ascon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kompas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-3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</w:hyperlink>
      <w:r w:rsidRPr="005A4571">
        <w:rPr>
          <w:rFonts w:ascii="Times New Roman" w:hAnsi="Times New Roman" w:cs="Times New Roman"/>
          <w:sz w:val="28"/>
          <w:szCs w:val="28"/>
        </w:rPr>
        <w:t xml:space="preserve"> (дата обращения: 01.11.2023)</w:t>
      </w:r>
    </w:p>
    <w:p w14:paraId="5CF910B1" w14:textId="758746B8" w:rsidR="00C03F0E" w:rsidRPr="00C03F0E" w:rsidRDefault="00C03F0E" w:rsidP="00C03F0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03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как он работает </w:t>
      </w:r>
      <w:r w:rsidRPr="005A4571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="00600A1B"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https://skillbox.ru/media/code/chto_takoe_api/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01.11.2023)</w:t>
      </w:r>
    </w:p>
    <w:p w14:paraId="707BC52F" w14:textId="5E04EF3B" w:rsidR="005A4571" w:rsidRDefault="005A4571" w:rsidP="005A457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система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31" w:history="1">
        <w:r w:rsidR="0051786F"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https://help.ascon.ru/KOMPAS_SDK/22/ru-RU/index.html</w:t>
        </w:r>
      </w:hyperlink>
      <w:r w:rsidR="0051786F" w:rsidRPr="0051786F"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01.11.2023)</w:t>
      </w:r>
    </w:p>
    <w:p w14:paraId="15017711" w14:textId="77777777" w:rsidR="00256B06" w:rsidRDefault="005A4571" w:rsidP="00256B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Плагины по серии 1.450.3. Лестницы и ограждения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Tekla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32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https://sapr-art.by/s1450</w:t>
        </w:r>
      </w:hyperlink>
      <w:r w:rsidRPr="005A4571">
        <w:rPr>
          <w:rFonts w:ascii="Times New Roman" w:hAnsi="Times New Roman" w:cs="Times New Roman"/>
          <w:sz w:val="28"/>
          <w:szCs w:val="28"/>
        </w:rPr>
        <w:t xml:space="preserve"> (дата обращения: 0</w:t>
      </w:r>
      <w:r w:rsidR="0051786F" w:rsidRPr="00256B06">
        <w:rPr>
          <w:rFonts w:ascii="Times New Roman" w:hAnsi="Times New Roman" w:cs="Times New Roman"/>
          <w:sz w:val="28"/>
          <w:szCs w:val="28"/>
        </w:rPr>
        <w:t>3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6F32F696" w14:textId="77777777" w:rsidR="004B26B9" w:rsidRDefault="00256B06" w:rsidP="00A55F84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Руководство. Стремянка СГ </w:t>
      </w:r>
      <w:r w:rsidRPr="005A457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3" w:anchor="heading=h.s78n08hb4lp7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https://docs.google.com/document/d/1DXjKSFF1_5HtommXsSB5qXpN2p4rtVMhjUq8-GVRBEM/edit#heading=h.s78n08hb4lp7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 w:rsidRPr="00256B06">
        <w:rPr>
          <w:rFonts w:ascii="Times New Roman" w:hAnsi="Times New Roman" w:cs="Times New Roman"/>
          <w:sz w:val="28"/>
          <w:szCs w:val="28"/>
        </w:rPr>
        <w:t>3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301ACE0A" w14:textId="77777777" w:rsidR="005D4F5E" w:rsidRDefault="004B26B9" w:rsidP="005D4F5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Наружная пожарная лестница</w:t>
      </w:r>
      <w:r w:rsidR="005D4F5E"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4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https://propb.ru/library/wiki/naruzhnaya-pozharnaya-lestnitsa/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694492E3" w14:textId="18555D93" w:rsidR="008B4561" w:rsidRPr="0045706B" w:rsidRDefault="0045706B" w:rsidP="0045706B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ins w:id="627" w:author="ROG" w:date="2023-11-20T09:35:00Z">
        <w:r w:rsidRPr="0045706B">
          <w:rPr>
            <w:rFonts w:ascii="Times New Roman" w:hAnsi="Times New Roman" w:cs="Times New Roman"/>
            <w:sz w:val="28"/>
            <w:szCs w:val="28"/>
          </w:rPr>
          <w:t>Новые технологии в программировании: учебное пособие / А. А.Калентьев, Д. В. Гарайс, А. Е. Горяинов — Томск: Эль Контент, 2014.</w:t>
        </w:r>
        <w:r w:rsidRPr="0045706B">
          <w:rPr>
            <w:rFonts w:ascii="Times New Roman" w:hAnsi="Times New Roman" w:cs="Times New Roman"/>
            <w:sz w:val="28"/>
            <w:szCs w:val="28"/>
            <w:rPrChange w:id="628" w:author="ROG" w:date="2023-11-20T09:3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 w:rsidRPr="0045706B">
          <w:rPr>
            <w:rFonts w:ascii="Times New Roman" w:hAnsi="Times New Roman" w:cs="Times New Roman"/>
            <w:sz w:val="28"/>
            <w:szCs w:val="28"/>
          </w:rPr>
          <w:t>— 176 с.</w:t>
        </w:r>
      </w:ins>
      <w:del w:id="629" w:author="ROG" w:date="2023-11-20T09:35:00Z">
        <w:r w:rsidR="005D4F5E" w:rsidRPr="0045706B" w:rsidDel="0045706B">
          <w:rPr>
            <w:rFonts w:ascii="Times New Roman" w:hAnsi="Times New Roman" w:cs="Times New Roman"/>
            <w:sz w:val="28"/>
            <w:szCs w:val="28"/>
          </w:rPr>
          <w:delText xml:space="preserve">Диаграмма классов – Википедия [электронный ресурс]. – режим доступа: </w:delText>
        </w:r>
        <w:commentRangeStart w:id="630"/>
        <w:commentRangeStart w:id="631"/>
        <w:r w:rsidR="005D4F5E" w:rsidRPr="0045706B" w:rsidDel="0045706B">
          <w:fldChar w:fldCharType="begin"/>
        </w:r>
        <w:r w:rsidR="005D4F5E" w:rsidDel="0045706B">
          <w:delInstrText>HYPERLINK "https://ru.wikipedia.org/wiki/%D0%94%D0%B8%D0%B0%D0%B3%D1%80%D0%B0%D0%BC%D0%BC%D0%B0_%D0%BA%D0%BB%D0%B0%D1%81%D1%81%D0%BE%D0%B2"</w:delInstrText>
        </w:r>
        <w:r w:rsidR="005D4F5E" w:rsidRPr="0045706B" w:rsidDel="0045706B">
          <w:fldChar w:fldCharType="separate"/>
        </w:r>
        <w:r w:rsidR="005D4F5E" w:rsidRPr="0045706B" w:rsidDel="0045706B">
          <w:rPr>
            <w:rStyle w:val="ae"/>
            <w:rFonts w:ascii="Times New Roman" w:hAnsi="Times New Roman" w:cs="Times New Roman"/>
            <w:sz w:val="28"/>
            <w:szCs w:val="28"/>
          </w:rPr>
          <w:delText>https://ru.wikipedia.org/wiki/%D0%94%D0%B8%D0%B0%D0%B3%D1%80%D0%B0%D0%BC%D0%BC%D0%B0_%D0%BA%D0%BB%D0%B0%D1%81%D1%81%D0%BE%D0%B2</w:delText>
        </w:r>
        <w:r w:rsidR="005D4F5E" w:rsidRPr="0045706B" w:rsidDel="0045706B">
          <w:rPr>
            <w:rStyle w:val="ae"/>
            <w:rFonts w:ascii="Times New Roman" w:hAnsi="Times New Roman" w:cs="Times New Roman"/>
            <w:sz w:val="28"/>
            <w:szCs w:val="28"/>
            <w:rPrChange w:id="632" w:author="ROG" w:date="2023-11-20T09:35:00Z">
              <w:rPr>
                <w:rStyle w:val="ae"/>
                <w:rFonts w:ascii="Times New Roman" w:hAnsi="Times New Roman" w:cs="Times New Roman"/>
                <w:sz w:val="28"/>
                <w:szCs w:val="28"/>
              </w:rPr>
            </w:rPrChange>
          </w:rPr>
          <w:fldChar w:fldCharType="end"/>
        </w:r>
        <w:commentRangeEnd w:id="630"/>
        <w:r w:rsidR="00513B27" w:rsidDel="0045706B">
          <w:rPr>
            <w:rStyle w:val="af1"/>
          </w:rPr>
          <w:commentReference w:id="630"/>
        </w:r>
      </w:del>
      <w:commentRangeEnd w:id="631"/>
      <w:r>
        <w:rPr>
          <w:rStyle w:val="af1"/>
        </w:rPr>
        <w:commentReference w:id="631"/>
      </w:r>
      <w:del w:id="633" w:author="ROG" w:date="2023-11-20T09:35:00Z">
        <w:r w:rsidR="005D4F5E" w:rsidRPr="0045706B" w:rsidDel="0045706B">
          <w:rPr>
            <w:rFonts w:ascii="Times New Roman" w:hAnsi="Times New Roman" w:cs="Times New Roman"/>
            <w:sz w:val="28"/>
            <w:szCs w:val="28"/>
          </w:rPr>
          <w:delText xml:space="preserve"> (дата обращения: 05.11.2023)</w:delText>
        </w:r>
      </w:del>
    </w:p>
    <w:sectPr w:rsidR="008B4561" w:rsidRPr="0045706B" w:rsidSect="00B11158"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Kalentyev Alexey" w:date="2023-11-20T11:33:00Z" w:initials="KA">
    <w:p w14:paraId="35CB99F1" w14:textId="496694F3" w:rsidR="00B47197" w:rsidRDefault="00B47197">
      <w:pPr>
        <w:pStyle w:val="af2"/>
      </w:pPr>
      <w:r>
        <w:rPr>
          <w:rStyle w:val="af1"/>
        </w:rPr>
        <w:annotationRef/>
      </w:r>
      <w:r>
        <w:t>Длинное тире</w:t>
      </w:r>
    </w:p>
  </w:comment>
  <w:comment w:id="34" w:author="ROG" w:date="2023-11-20T11:56:00Z" w:initials="R">
    <w:p w14:paraId="3A59F2FB" w14:textId="21B55AC3" w:rsidR="00FC13A2" w:rsidRPr="00FC13A2" w:rsidRDefault="00FC13A2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37" w:author="Kalentyev Alexey" w:date="2023-11-20T11:33:00Z" w:initials="KA">
    <w:p w14:paraId="7F6D07D0" w14:textId="14D1B917" w:rsidR="00B47197" w:rsidRPr="00FC13A2" w:rsidRDefault="00B47197">
      <w:pPr>
        <w:pStyle w:val="af2"/>
      </w:pPr>
      <w:r>
        <w:rPr>
          <w:rStyle w:val="af1"/>
        </w:rPr>
        <w:annotationRef/>
      </w:r>
    </w:p>
  </w:comment>
  <w:comment w:id="38" w:author="ROG" w:date="2023-11-20T11:57:00Z" w:initials="R">
    <w:p w14:paraId="1F044823" w14:textId="10A230D2" w:rsidR="00FC13A2" w:rsidRDefault="00FC13A2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41" w:author="Kalentyev Alexey" w:date="2023-11-20T11:33:00Z" w:initials="KA">
    <w:p w14:paraId="4CB66B04" w14:textId="0D34531F" w:rsidR="00B47197" w:rsidRDefault="00B47197">
      <w:pPr>
        <w:pStyle w:val="af2"/>
      </w:pPr>
      <w:r>
        <w:rPr>
          <w:rStyle w:val="af1"/>
        </w:rPr>
        <w:annotationRef/>
      </w:r>
    </w:p>
  </w:comment>
  <w:comment w:id="42" w:author="ROG" w:date="2023-11-20T11:58:00Z" w:initials="R">
    <w:p w14:paraId="126DF59F" w14:textId="3EF7F7AA" w:rsidR="004A3C09" w:rsidRDefault="004A3C09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50" w:author="Kalentyev Alexey" w:date="2023-11-20T11:33:00Z" w:initials="KA">
    <w:p w14:paraId="2B65777F" w14:textId="15D6B791" w:rsidR="00B47197" w:rsidRPr="00B47197" w:rsidRDefault="00B47197">
      <w:pPr>
        <w:pStyle w:val="af2"/>
      </w:pPr>
      <w:r>
        <w:rPr>
          <w:rStyle w:val="af1"/>
        </w:rPr>
        <w:annotationRef/>
      </w:r>
      <w:r>
        <w:t>Висячие строки, можно уменьшить рисунок и подтянуть их.</w:t>
      </w:r>
    </w:p>
  </w:comment>
  <w:comment w:id="51" w:author="ROG" w:date="2023-11-20T12:00:00Z" w:initials="R">
    <w:p w14:paraId="2ED7FD98" w14:textId="0CAF8F4B" w:rsidR="00D50482" w:rsidRPr="00615764" w:rsidRDefault="00D50482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70" w:author="Kalentyev Alexey" w:date="2023-11-20T11:34:00Z" w:initials="KA">
    <w:p w14:paraId="694CE0D5" w14:textId="5F635926" w:rsidR="00B47197" w:rsidRPr="00615764" w:rsidRDefault="00B47197">
      <w:pPr>
        <w:pStyle w:val="af2"/>
      </w:pPr>
      <w:r>
        <w:rPr>
          <w:rStyle w:val="af1"/>
        </w:rPr>
        <w:annotationRef/>
      </w:r>
      <w:r>
        <w:t>По</w:t>
      </w:r>
      <w:r w:rsidRPr="00615764">
        <w:t xml:space="preserve"> </w:t>
      </w:r>
      <w:r>
        <w:t>ширине</w:t>
      </w:r>
    </w:p>
  </w:comment>
  <w:comment w:id="71" w:author="ROG" w:date="2023-11-20T09:22:00Z" w:initials="R">
    <w:p w14:paraId="02970D61" w14:textId="52D581E0" w:rsidR="00F02FED" w:rsidRPr="00F02FED" w:rsidRDefault="00F02FED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80" w:author="Kalentyev Alexey" w:date="2023-11-20T11:35:00Z" w:initials="KA">
    <w:p w14:paraId="3DBEB82A" w14:textId="56B5354D" w:rsidR="00B47197" w:rsidRPr="00615764" w:rsidRDefault="00B47197">
      <w:pPr>
        <w:pStyle w:val="af2"/>
      </w:pPr>
      <w:r>
        <w:rPr>
          <w:rStyle w:val="af1"/>
        </w:rPr>
        <w:annotationRef/>
      </w:r>
      <w:r>
        <w:rPr>
          <w:lang w:val="en-US"/>
        </w:rPr>
        <w:t>ParameterType</w:t>
      </w:r>
      <w:r w:rsidRPr="00615764">
        <w:t xml:space="preserve"> – </w:t>
      </w:r>
      <w:r>
        <w:rPr>
          <w:lang w:val="en-US"/>
        </w:rPr>
        <w:t>naming</w:t>
      </w:r>
    </w:p>
    <w:p w14:paraId="17059F47" w14:textId="77777777" w:rsidR="00B47197" w:rsidRDefault="00B47197">
      <w:pPr>
        <w:pStyle w:val="af2"/>
        <w:rPr>
          <w:lang w:val="en-US"/>
        </w:rPr>
      </w:pPr>
      <w:r>
        <w:rPr>
          <w:lang w:val="en-US"/>
        </w:rPr>
        <w:t xml:space="preserve">StairsBuilder – </w:t>
      </w:r>
      <w:r>
        <w:t>передача</w:t>
      </w:r>
      <w:r w:rsidRPr="00B47197">
        <w:rPr>
          <w:lang w:val="en-US"/>
        </w:rPr>
        <w:t xml:space="preserve"> </w:t>
      </w:r>
      <w:r>
        <w:rPr>
          <w:lang w:val="en-US"/>
        </w:rPr>
        <w:t>StairsParameters.</w:t>
      </w:r>
    </w:p>
    <w:p w14:paraId="2FBD1517" w14:textId="77777777" w:rsidR="00B47197" w:rsidRPr="00FC13A2" w:rsidRDefault="00B47197">
      <w:pPr>
        <w:pStyle w:val="af2"/>
        <w:rPr>
          <w:lang w:val="en-US"/>
        </w:rPr>
      </w:pPr>
      <w:r>
        <w:t>Привязан</w:t>
      </w:r>
      <w:r w:rsidRPr="00FC13A2">
        <w:rPr>
          <w:lang w:val="en-US"/>
        </w:rPr>
        <w:t xml:space="preserve"> </w:t>
      </w:r>
      <w:r>
        <w:t>к</w:t>
      </w:r>
      <w:r w:rsidRPr="00FC13A2">
        <w:rPr>
          <w:lang w:val="en-US"/>
        </w:rPr>
        <w:t xml:space="preserve"> </w:t>
      </w:r>
      <w:r>
        <w:t>САПР</w:t>
      </w:r>
      <w:r w:rsidRPr="00FC13A2">
        <w:rPr>
          <w:lang w:val="en-US"/>
        </w:rPr>
        <w:t>.</w:t>
      </w:r>
    </w:p>
    <w:p w14:paraId="015FF8C6" w14:textId="7CC90212" w:rsidR="00B47197" w:rsidRPr="00CE1D23" w:rsidRDefault="00B47197">
      <w:pPr>
        <w:pStyle w:val="af2"/>
      </w:pPr>
      <w:r>
        <w:rPr>
          <w:lang w:val="en-US"/>
        </w:rPr>
        <w:t>StairsParameters</w:t>
      </w:r>
      <w:r w:rsidRPr="00CE1D23">
        <w:t xml:space="preserve"> – </w:t>
      </w:r>
      <w:r>
        <w:t>паблик</w:t>
      </w:r>
      <w:r w:rsidRPr="00CE1D23">
        <w:t xml:space="preserve"> </w:t>
      </w:r>
      <w:r>
        <w:rPr>
          <w:lang w:val="en-US"/>
        </w:rPr>
        <w:t>Recalculate</w:t>
      </w:r>
    </w:p>
  </w:comment>
  <w:comment w:id="81" w:author="Romanter456@gmail.com" w:date="2023-12-04T00:41:00Z" w:initials="R">
    <w:p w14:paraId="37B03AA0" w14:textId="68639278" w:rsidR="006B7187" w:rsidRDefault="006B7187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600" w:author="Kalentyev Alexey" w:date="2023-11-20T11:45:00Z" w:initials="KA">
    <w:p w14:paraId="0C5FE10A" w14:textId="18785B2D" w:rsidR="00513B27" w:rsidRPr="009E0C6B" w:rsidRDefault="00513B27">
      <w:pPr>
        <w:pStyle w:val="af2"/>
      </w:pPr>
      <w:r>
        <w:rPr>
          <w:rStyle w:val="af1"/>
        </w:rPr>
        <w:annotationRef/>
      </w:r>
      <w:r>
        <w:t>Как</w:t>
      </w:r>
      <w:r w:rsidRPr="009E0C6B">
        <w:t xml:space="preserve"> </w:t>
      </w:r>
      <w:r>
        <w:t>будут</w:t>
      </w:r>
      <w:r w:rsidRPr="009E0C6B">
        <w:t xml:space="preserve"> </w:t>
      </w:r>
      <w:r>
        <w:t>обрабатываться</w:t>
      </w:r>
      <w:r w:rsidRPr="009E0C6B">
        <w:t xml:space="preserve"> </w:t>
      </w:r>
      <w:r>
        <w:t>ошибки</w:t>
      </w:r>
    </w:p>
  </w:comment>
  <w:comment w:id="601" w:author="Romanter456@gmail.com" w:date="2023-12-03T23:42:00Z" w:initials="R">
    <w:p w14:paraId="78B3165D" w14:textId="028F24CB" w:rsidR="009E0C6B" w:rsidRDefault="009E0C6B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630" w:author="Kalentyev Alexey" w:date="2023-11-20T11:50:00Z" w:initials="KA">
    <w:p w14:paraId="5C4E919B" w14:textId="36256BA4" w:rsidR="00513B27" w:rsidRDefault="00513B27">
      <w:pPr>
        <w:pStyle w:val="af2"/>
      </w:pPr>
      <w:r>
        <w:rPr>
          <w:rStyle w:val="af1"/>
        </w:rPr>
        <w:annotationRef/>
      </w:r>
      <w:r w:rsidR="009E6311">
        <w:t>Поменять ссылку</w:t>
      </w:r>
    </w:p>
  </w:comment>
  <w:comment w:id="631" w:author="ROG" w:date="2023-11-20T09:35:00Z" w:initials="R">
    <w:p w14:paraId="2913D80C" w14:textId="62767D34" w:rsidR="0045706B" w:rsidRPr="0045706B" w:rsidRDefault="0045706B">
      <w:pPr>
        <w:pStyle w:val="af2"/>
      </w:pPr>
      <w:r>
        <w:rPr>
          <w:rStyle w:val="af1"/>
        </w:rPr>
        <w:annotationRef/>
      </w:r>
      <w:r>
        <w:t>Исправлено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CB99F1" w15:done="1"/>
  <w15:commentEx w15:paraId="3A59F2FB" w15:paraIdParent="35CB99F1" w15:done="1"/>
  <w15:commentEx w15:paraId="7F6D07D0" w15:done="1"/>
  <w15:commentEx w15:paraId="1F044823" w15:paraIdParent="7F6D07D0" w15:done="1"/>
  <w15:commentEx w15:paraId="4CB66B04" w15:done="1"/>
  <w15:commentEx w15:paraId="126DF59F" w15:paraIdParent="4CB66B04" w15:done="1"/>
  <w15:commentEx w15:paraId="2B65777F" w15:done="1"/>
  <w15:commentEx w15:paraId="2ED7FD98" w15:paraIdParent="2B65777F" w15:done="1"/>
  <w15:commentEx w15:paraId="694CE0D5" w15:done="1"/>
  <w15:commentEx w15:paraId="02970D61" w15:paraIdParent="694CE0D5" w15:done="1"/>
  <w15:commentEx w15:paraId="015FF8C6" w15:done="1"/>
  <w15:commentEx w15:paraId="37B03AA0" w15:paraIdParent="015FF8C6" w15:done="1"/>
  <w15:commentEx w15:paraId="0C5FE10A" w15:done="1"/>
  <w15:commentEx w15:paraId="78B3165D" w15:paraIdParent="0C5FE10A" w15:done="1"/>
  <w15:commentEx w15:paraId="5C4E919B" w15:done="1"/>
  <w15:commentEx w15:paraId="2913D80C" w15:paraIdParent="5C4E919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F409D05" w16cex:dateUtc="2023-11-20T04:33:00Z"/>
  <w16cex:commentExtensible w16cex:durableId="2905C7F3" w16cex:dateUtc="2023-11-20T08:56:00Z"/>
  <w16cex:commentExtensible w16cex:durableId="085DF65D" w16cex:dateUtc="2023-11-20T04:33:00Z"/>
  <w16cex:commentExtensible w16cex:durableId="2905C83A" w16cex:dateUtc="2023-11-20T08:57:00Z"/>
  <w16cex:commentExtensible w16cex:durableId="1D22DA73" w16cex:dateUtc="2023-11-20T04:33:00Z"/>
  <w16cex:commentExtensible w16cex:durableId="2905C870" w16cex:dateUtc="2023-11-20T08:58:00Z"/>
  <w16cex:commentExtensible w16cex:durableId="1F53324A" w16cex:dateUtc="2023-11-20T04:33:00Z"/>
  <w16cex:commentExtensible w16cex:durableId="2905C8C0" w16cex:dateUtc="2023-11-20T09:00:00Z"/>
  <w16cex:commentExtensible w16cex:durableId="332E9DAC" w16cex:dateUtc="2023-11-20T04:34:00Z"/>
  <w16cex:commentExtensible w16cex:durableId="2905A3DD" w16cex:dateUtc="2023-11-20T06:22:00Z"/>
  <w16cex:commentExtensible w16cex:durableId="37B26C66" w16cex:dateUtc="2023-11-20T04:35:00Z"/>
  <w16cex:commentExtensible w16cex:durableId="29179EBF" w16cex:dateUtc="2023-12-03T17:41:00Z"/>
  <w16cex:commentExtensible w16cex:durableId="4C08B690" w16cex:dateUtc="2023-11-20T04:45:00Z"/>
  <w16cex:commentExtensible w16cex:durableId="291790CA" w16cex:dateUtc="2023-12-03T16:42:00Z"/>
  <w16cex:commentExtensible w16cex:durableId="7FAB0113" w16cex:dateUtc="2023-11-20T04:50:00Z"/>
  <w16cex:commentExtensible w16cex:durableId="2905A6EC" w16cex:dateUtc="2023-11-20T0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CB99F1" w16cid:durableId="5F409D05"/>
  <w16cid:commentId w16cid:paraId="3A59F2FB" w16cid:durableId="2905C7F3"/>
  <w16cid:commentId w16cid:paraId="7F6D07D0" w16cid:durableId="085DF65D"/>
  <w16cid:commentId w16cid:paraId="1F044823" w16cid:durableId="2905C83A"/>
  <w16cid:commentId w16cid:paraId="4CB66B04" w16cid:durableId="1D22DA73"/>
  <w16cid:commentId w16cid:paraId="126DF59F" w16cid:durableId="2905C870"/>
  <w16cid:commentId w16cid:paraId="2B65777F" w16cid:durableId="1F53324A"/>
  <w16cid:commentId w16cid:paraId="2ED7FD98" w16cid:durableId="2905C8C0"/>
  <w16cid:commentId w16cid:paraId="694CE0D5" w16cid:durableId="332E9DAC"/>
  <w16cid:commentId w16cid:paraId="02970D61" w16cid:durableId="2905A3DD"/>
  <w16cid:commentId w16cid:paraId="015FF8C6" w16cid:durableId="37B26C66"/>
  <w16cid:commentId w16cid:paraId="37B03AA0" w16cid:durableId="29179EBF"/>
  <w16cid:commentId w16cid:paraId="0C5FE10A" w16cid:durableId="4C08B690"/>
  <w16cid:commentId w16cid:paraId="78B3165D" w16cid:durableId="291790CA"/>
  <w16cid:commentId w16cid:paraId="5C4E919B" w16cid:durableId="7FAB0113"/>
  <w16cid:commentId w16cid:paraId="2913D80C" w16cid:durableId="2905A6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72AD1" w14:textId="77777777" w:rsidR="00DC0084" w:rsidRDefault="00DC0084">
      <w:pPr>
        <w:spacing w:after="0" w:line="240" w:lineRule="auto"/>
      </w:pPr>
      <w:r>
        <w:separator/>
      </w:r>
    </w:p>
  </w:endnote>
  <w:endnote w:type="continuationSeparator" w:id="0">
    <w:p w14:paraId="3EF9328A" w14:textId="77777777" w:rsidR="00DC0084" w:rsidRDefault="00DC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56362" w14:textId="77777777" w:rsidR="00DC0084" w:rsidRDefault="00DC0084">
      <w:pPr>
        <w:spacing w:after="0" w:line="240" w:lineRule="auto"/>
      </w:pPr>
      <w:r>
        <w:separator/>
      </w:r>
    </w:p>
  </w:footnote>
  <w:footnote w:type="continuationSeparator" w:id="0">
    <w:p w14:paraId="1D1EB1AC" w14:textId="77777777" w:rsidR="00DC0084" w:rsidRDefault="00DC0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0A446F"/>
    <w:multiLevelType w:val="hybridMultilevel"/>
    <w:tmpl w:val="512A1D9C"/>
    <w:lvl w:ilvl="0" w:tplc="B464DB1C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6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B43E8"/>
    <w:multiLevelType w:val="hybridMultilevel"/>
    <w:tmpl w:val="D0223A54"/>
    <w:lvl w:ilvl="0" w:tplc="5C2A0A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AA70BA"/>
    <w:multiLevelType w:val="hybridMultilevel"/>
    <w:tmpl w:val="6FBC1E46"/>
    <w:lvl w:ilvl="0" w:tplc="FC2E346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G">
    <w15:presenceInfo w15:providerId="None" w15:userId="ROG"/>
  </w15:person>
  <w15:person w15:author="Romanter456@gmail.com">
    <w15:presenceInfo w15:providerId="Windows Live" w15:userId="a3e8fb8a3ddf10b8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0436"/>
    <w:rsid w:val="00002FBB"/>
    <w:rsid w:val="00003920"/>
    <w:rsid w:val="0000644B"/>
    <w:rsid w:val="000112BC"/>
    <w:rsid w:val="000115F8"/>
    <w:rsid w:val="00011D3C"/>
    <w:rsid w:val="00017BED"/>
    <w:rsid w:val="00017D49"/>
    <w:rsid w:val="00020CD7"/>
    <w:rsid w:val="00022D61"/>
    <w:rsid w:val="0002680F"/>
    <w:rsid w:val="00027693"/>
    <w:rsid w:val="0003284A"/>
    <w:rsid w:val="00033ABB"/>
    <w:rsid w:val="00037903"/>
    <w:rsid w:val="00044233"/>
    <w:rsid w:val="00044852"/>
    <w:rsid w:val="00045E70"/>
    <w:rsid w:val="00046270"/>
    <w:rsid w:val="00052B04"/>
    <w:rsid w:val="00054C13"/>
    <w:rsid w:val="00061F10"/>
    <w:rsid w:val="00067C40"/>
    <w:rsid w:val="000739DE"/>
    <w:rsid w:val="00083776"/>
    <w:rsid w:val="0008428E"/>
    <w:rsid w:val="00087B49"/>
    <w:rsid w:val="00090119"/>
    <w:rsid w:val="000903CE"/>
    <w:rsid w:val="0009168B"/>
    <w:rsid w:val="00092132"/>
    <w:rsid w:val="0009225E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6201"/>
    <w:rsid w:val="000C2908"/>
    <w:rsid w:val="000C43B4"/>
    <w:rsid w:val="000C4E0A"/>
    <w:rsid w:val="000D1D4C"/>
    <w:rsid w:val="000D3F5D"/>
    <w:rsid w:val="000D5965"/>
    <w:rsid w:val="000D619C"/>
    <w:rsid w:val="000D682B"/>
    <w:rsid w:val="000D7DA7"/>
    <w:rsid w:val="000F1D95"/>
    <w:rsid w:val="000F3359"/>
    <w:rsid w:val="000F37E7"/>
    <w:rsid w:val="00101AB3"/>
    <w:rsid w:val="0010279B"/>
    <w:rsid w:val="00106C20"/>
    <w:rsid w:val="00107C91"/>
    <w:rsid w:val="00111538"/>
    <w:rsid w:val="00117C80"/>
    <w:rsid w:val="0012024C"/>
    <w:rsid w:val="001236AA"/>
    <w:rsid w:val="00123F96"/>
    <w:rsid w:val="00126446"/>
    <w:rsid w:val="00127106"/>
    <w:rsid w:val="001271E1"/>
    <w:rsid w:val="00133C03"/>
    <w:rsid w:val="001402BB"/>
    <w:rsid w:val="0014153E"/>
    <w:rsid w:val="00143540"/>
    <w:rsid w:val="00144370"/>
    <w:rsid w:val="00144719"/>
    <w:rsid w:val="0014629C"/>
    <w:rsid w:val="00147DC3"/>
    <w:rsid w:val="0015034F"/>
    <w:rsid w:val="001507FC"/>
    <w:rsid w:val="001567FC"/>
    <w:rsid w:val="001569ED"/>
    <w:rsid w:val="00157E57"/>
    <w:rsid w:val="001606E8"/>
    <w:rsid w:val="00163A0A"/>
    <w:rsid w:val="00164029"/>
    <w:rsid w:val="001647BC"/>
    <w:rsid w:val="00166FA6"/>
    <w:rsid w:val="0017107E"/>
    <w:rsid w:val="00177192"/>
    <w:rsid w:val="00180F96"/>
    <w:rsid w:val="0018231B"/>
    <w:rsid w:val="0018281D"/>
    <w:rsid w:val="001846C6"/>
    <w:rsid w:val="001856E4"/>
    <w:rsid w:val="001902AC"/>
    <w:rsid w:val="00190D6F"/>
    <w:rsid w:val="001A3B4C"/>
    <w:rsid w:val="001A6420"/>
    <w:rsid w:val="001A6C83"/>
    <w:rsid w:val="001B0687"/>
    <w:rsid w:val="001B2BEB"/>
    <w:rsid w:val="001B3221"/>
    <w:rsid w:val="001C27A2"/>
    <w:rsid w:val="001C3775"/>
    <w:rsid w:val="001C7360"/>
    <w:rsid w:val="001C7D24"/>
    <w:rsid w:val="001D1EBD"/>
    <w:rsid w:val="001D332F"/>
    <w:rsid w:val="001D407B"/>
    <w:rsid w:val="001D51FB"/>
    <w:rsid w:val="001D7906"/>
    <w:rsid w:val="001E1E5B"/>
    <w:rsid w:val="001E2ADA"/>
    <w:rsid w:val="001E3280"/>
    <w:rsid w:val="001E38A6"/>
    <w:rsid w:val="001E428B"/>
    <w:rsid w:val="001E50CB"/>
    <w:rsid w:val="001E5F3B"/>
    <w:rsid w:val="001F25DB"/>
    <w:rsid w:val="001F2B01"/>
    <w:rsid w:val="001F36C4"/>
    <w:rsid w:val="001F38C0"/>
    <w:rsid w:val="001F5516"/>
    <w:rsid w:val="001F64D3"/>
    <w:rsid w:val="001F7B79"/>
    <w:rsid w:val="002003FF"/>
    <w:rsid w:val="00202748"/>
    <w:rsid w:val="00202B00"/>
    <w:rsid w:val="00202CF1"/>
    <w:rsid w:val="00202F78"/>
    <w:rsid w:val="002041FA"/>
    <w:rsid w:val="00205D22"/>
    <w:rsid w:val="00206FF6"/>
    <w:rsid w:val="00207461"/>
    <w:rsid w:val="002164E7"/>
    <w:rsid w:val="00220723"/>
    <w:rsid w:val="00221CDC"/>
    <w:rsid w:val="0022634D"/>
    <w:rsid w:val="0022792D"/>
    <w:rsid w:val="00227DAE"/>
    <w:rsid w:val="00236730"/>
    <w:rsid w:val="00245A2F"/>
    <w:rsid w:val="002476F3"/>
    <w:rsid w:val="00252C4C"/>
    <w:rsid w:val="00254076"/>
    <w:rsid w:val="00256708"/>
    <w:rsid w:val="00256B06"/>
    <w:rsid w:val="002573C2"/>
    <w:rsid w:val="00257FB2"/>
    <w:rsid w:val="00260A19"/>
    <w:rsid w:val="0026165D"/>
    <w:rsid w:val="00263048"/>
    <w:rsid w:val="002656C2"/>
    <w:rsid w:val="00266D97"/>
    <w:rsid w:val="00272F5B"/>
    <w:rsid w:val="00277161"/>
    <w:rsid w:val="002809FE"/>
    <w:rsid w:val="00280F84"/>
    <w:rsid w:val="0028153B"/>
    <w:rsid w:val="0028436C"/>
    <w:rsid w:val="00287DE3"/>
    <w:rsid w:val="002965F4"/>
    <w:rsid w:val="0029758C"/>
    <w:rsid w:val="002A4ED4"/>
    <w:rsid w:val="002A4F10"/>
    <w:rsid w:val="002A7301"/>
    <w:rsid w:val="002B2C60"/>
    <w:rsid w:val="002B499C"/>
    <w:rsid w:val="002B7773"/>
    <w:rsid w:val="002C0DFF"/>
    <w:rsid w:val="002C2F2A"/>
    <w:rsid w:val="002C411C"/>
    <w:rsid w:val="002C788E"/>
    <w:rsid w:val="002D0089"/>
    <w:rsid w:val="002E4218"/>
    <w:rsid w:val="002E6FAD"/>
    <w:rsid w:val="002F054C"/>
    <w:rsid w:val="002F1477"/>
    <w:rsid w:val="002F225A"/>
    <w:rsid w:val="002F3E61"/>
    <w:rsid w:val="002F714A"/>
    <w:rsid w:val="00301AA2"/>
    <w:rsid w:val="00302A9A"/>
    <w:rsid w:val="003032B4"/>
    <w:rsid w:val="00303AAB"/>
    <w:rsid w:val="00303F6B"/>
    <w:rsid w:val="0031007C"/>
    <w:rsid w:val="00310833"/>
    <w:rsid w:val="003118F8"/>
    <w:rsid w:val="00312593"/>
    <w:rsid w:val="003125FC"/>
    <w:rsid w:val="00313BB3"/>
    <w:rsid w:val="00316556"/>
    <w:rsid w:val="00321AB6"/>
    <w:rsid w:val="00325BF1"/>
    <w:rsid w:val="00326515"/>
    <w:rsid w:val="00326B59"/>
    <w:rsid w:val="00326CA2"/>
    <w:rsid w:val="0032714D"/>
    <w:rsid w:val="00327EC6"/>
    <w:rsid w:val="003307D2"/>
    <w:rsid w:val="00335AEE"/>
    <w:rsid w:val="00336300"/>
    <w:rsid w:val="0033688F"/>
    <w:rsid w:val="00337F4B"/>
    <w:rsid w:val="003419EA"/>
    <w:rsid w:val="0034632C"/>
    <w:rsid w:val="003468DC"/>
    <w:rsid w:val="00346DAD"/>
    <w:rsid w:val="003509E9"/>
    <w:rsid w:val="00350E8B"/>
    <w:rsid w:val="00355E29"/>
    <w:rsid w:val="00356124"/>
    <w:rsid w:val="00357282"/>
    <w:rsid w:val="00357BC8"/>
    <w:rsid w:val="00360532"/>
    <w:rsid w:val="00360569"/>
    <w:rsid w:val="00360F97"/>
    <w:rsid w:val="003611C5"/>
    <w:rsid w:val="00364020"/>
    <w:rsid w:val="00370334"/>
    <w:rsid w:val="00371F43"/>
    <w:rsid w:val="0037292F"/>
    <w:rsid w:val="00372B21"/>
    <w:rsid w:val="0037465B"/>
    <w:rsid w:val="003750B1"/>
    <w:rsid w:val="003758E9"/>
    <w:rsid w:val="003771A3"/>
    <w:rsid w:val="0038263C"/>
    <w:rsid w:val="00383F72"/>
    <w:rsid w:val="00394592"/>
    <w:rsid w:val="003954D2"/>
    <w:rsid w:val="003970BF"/>
    <w:rsid w:val="003A50E2"/>
    <w:rsid w:val="003A55C3"/>
    <w:rsid w:val="003A57AE"/>
    <w:rsid w:val="003A66B7"/>
    <w:rsid w:val="003A6BFA"/>
    <w:rsid w:val="003B122E"/>
    <w:rsid w:val="003B5950"/>
    <w:rsid w:val="003B7652"/>
    <w:rsid w:val="003C7080"/>
    <w:rsid w:val="003E1AE1"/>
    <w:rsid w:val="003E4BA6"/>
    <w:rsid w:val="003E677E"/>
    <w:rsid w:val="003E7DFA"/>
    <w:rsid w:val="003F05D3"/>
    <w:rsid w:val="003F4F84"/>
    <w:rsid w:val="003F7CB9"/>
    <w:rsid w:val="0040223F"/>
    <w:rsid w:val="00402748"/>
    <w:rsid w:val="00404768"/>
    <w:rsid w:val="00405F82"/>
    <w:rsid w:val="00414449"/>
    <w:rsid w:val="0041555F"/>
    <w:rsid w:val="00416C9A"/>
    <w:rsid w:val="00420296"/>
    <w:rsid w:val="004223CA"/>
    <w:rsid w:val="004232CF"/>
    <w:rsid w:val="00425600"/>
    <w:rsid w:val="00425B5E"/>
    <w:rsid w:val="00434900"/>
    <w:rsid w:val="00435165"/>
    <w:rsid w:val="0043587F"/>
    <w:rsid w:val="00437189"/>
    <w:rsid w:val="00444C8C"/>
    <w:rsid w:val="00446304"/>
    <w:rsid w:val="00447097"/>
    <w:rsid w:val="00450A36"/>
    <w:rsid w:val="004559FD"/>
    <w:rsid w:val="00455C3A"/>
    <w:rsid w:val="0045706B"/>
    <w:rsid w:val="00457E7D"/>
    <w:rsid w:val="0046051E"/>
    <w:rsid w:val="00462341"/>
    <w:rsid w:val="00462684"/>
    <w:rsid w:val="00463A2F"/>
    <w:rsid w:val="004675EA"/>
    <w:rsid w:val="00472492"/>
    <w:rsid w:val="00472FF1"/>
    <w:rsid w:val="004745AF"/>
    <w:rsid w:val="00475EDA"/>
    <w:rsid w:val="004778BD"/>
    <w:rsid w:val="0048180D"/>
    <w:rsid w:val="00484B2E"/>
    <w:rsid w:val="00486EC8"/>
    <w:rsid w:val="00487FC6"/>
    <w:rsid w:val="00491B97"/>
    <w:rsid w:val="00491F69"/>
    <w:rsid w:val="00491FD9"/>
    <w:rsid w:val="00494EB8"/>
    <w:rsid w:val="00495937"/>
    <w:rsid w:val="004A09CE"/>
    <w:rsid w:val="004A0E43"/>
    <w:rsid w:val="004A3C09"/>
    <w:rsid w:val="004A4672"/>
    <w:rsid w:val="004A7063"/>
    <w:rsid w:val="004A7FD2"/>
    <w:rsid w:val="004B0318"/>
    <w:rsid w:val="004B0F3D"/>
    <w:rsid w:val="004B26B9"/>
    <w:rsid w:val="004B3248"/>
    <w:rsid w:val="004B361A"/>
    <w:rsid w:val="004C25BE"/>
    <w:rsid w:val="004C3552"/>
    <w:rsid w:val="004C3651"/>
    <w:rsid w:val="004C7350"/>
    <w:rsid w:val="004C7C90"/>
    <w:rsid w:val="004D1A26"/>
    <w:rsid w:val="004D1C55"/>
    <w:rsid w:val="004D422D"/>
    <w:rsid w:val="004D685A"/>
    <w:rsid w:val="004D7D25"/>
    <w:rsid w:val="004E238D"/>
    <w:rsid w:val="004E3178"/>
    <w:rsid w:val="004E41F9"/>
    <w:rsid w:val="004E4892"/>
    <w:rsid w:val="004F15E3"/>
    <w:rsid w:val="004F2908"/>
    <w:rsid w:val="004F3DA8"/>
    <w:rsid w:val="004F74EB"/>
    <w:rsid w:val="00507E21"/>
    <w:rsid w:val="00510389"/>
    <w:rsid w:val="00511453"/>
    <w:rsid w:val="0051360E"/>
    <w:rsid w:val="00513B27"/>
    <w:rsid w:val="00514737"/>
    <w:rsid w:val="0051480A"/>
    <w:rsid w:val="00517393"/>
    <w:rsid w:val="0051786F"/>
    <w:rsid w:val="0052091A"/>
    <w:rsid w:val="005226F8"/>
    <w:rsid w:val="00527564"/>
    <w:rsid w:val="005275DD"/>
    <w:rsid w:val="00530B51"/>
    <w:rsid w:val="00531A7E"/>
    <w:rsid w:val="005360E5"/>
    <w:rsid w:val="00537043"/>
    <w:rsid w:val="00541002"/>
    <w:rsid w:val="00542B5B"/>
    <w:rsid w:val="00544118"/>
    <w:rsid w:val="00547D62"/>
    <w:rsid w:val="0055133E"/>
    <w:rsid w:val="00552F30"/>
    <w:rsid w:val="00557C5C"/>
    <w:rsid w:val="00557E3D"/>
    <w:rsid w:val="005615E1"/>
    <w:rsid w:val="00561F78"/>
    <w:rsid w:val="00570A90"/>
    <w:rsid w:val="005775FC"/>
    <w:rsid w:val="005812F2"/>
    <w:rsid w:val="0059021D"/>
    <w:rsid w:val="00591480"/>
    <w:rsid w:val="005A14AB"/>
    <w:rsid w:val="005A3A51"/>
    <w:rsid w:val="005A4571"/>
    <w:rsid w:val="005A52CE"/>
    <w:rsid w:val="005A5B23"/>
    <w:rsid w:val="005A6443"/>
    <w:rsid w:val="005A6AC3"/>
    <w:rsid w:val="005B19E0"/>
    <w:rsid w:val="005B477D"/>
    <w:rsid w:val="005B4ED5"/>
    <w:rsid w:val="005B536A"/>
    <w:rsid w:val="005B67B9"/>
    <w:rsid w:val="005C562F"/>
    <w:rsid w:val="005C5F78"/>
    <w:rsid w:val="005C7D07"/>
    <w:rsid w:val="005D1A5B"/>
    <w:rsid w:val="005D35F6"/>
    <w:rsid w:val="005D4F5E"/>
    <w:rsid w:val="005D5DDE"/>
    <w:rsid w:val="005E2ABC"/>
    <w:rsid w:val="005E5DFC"/>
    <w:rsid w:val="005F0255"/>
    <w:rsid w:val="005F07D8"/>
    <w:rsid w:val="005F0B19"/>
    <w:rsid w:val="005F33E8"/>
    <w:rsid w:val="005F3F07"/>
    <w:rsid w:val="0060058F"/>
    <w:rsid w:val="006005D5"/>
    <w:rsid w:val="00600A1B"/>
    <w:rsid w:val="00602128"/>
    <w:rsid w:val="00602508"/>
    <w:rsid w:val="0060362C"/>
    <w:rsid w:val="00606654"/>
    <w:rsid w:val="00613F36"/>
    <w:rsid w:val="00614F8E"/>
    <w:rsid w:val="00615764"/>
    <w:rsid w:val="0062676D"/>
    <w:rsid w:val="006314F4"/>
    <w:rsid w:val="00633230"/>
    <w:rsid w:val="00634764"/>
    <w:rsid w:val="006348D4"/>
    <w:rsid w:val="00640D3C"/>
    <w:rsid w:val="00641BFE"/>
    <w:rsid w:val="00642388"/>
    <w:rsid w:val="0065132F"/>
    <w:rsid w:val="00653E05"/>
    <w:rsid w:val="00654AFF"/>
    <w:rsid w:val="00655C2C"/>
    <w:rsid w:val="00655CFE"/>
    <w:rsid w:val="00657031"/>
    <w:rsid w:val="00657E3D"/>
    <w:rsid w:val="0066148E"/>
    <w:rsid w:val="00664A8A"/>
    <w:rsid w:val="00670B8E"/>
    <w:rsid w:val="0067178C"/>
    <w:rsid w:val="006723FD"/>
    <w:rsid w:val="0067253F"/>
    <w:rsid w:val="00672C3D"/>
    <w:rsid w:val="00673EFA"/>
    <w:rsid w:val="00674923"/>
    <w:rsid w:val="00681100"/>
    <w:rsid w:val="0068304D"/>
    <w:rsid w:val="00683291"/>
    <w:rsid w:val="006876C5"/>
    <w:rsid w:val="00692197"/>
    <w:rsid w:val="006937B3"/>
    <w:rsid w:val="0069574D"/>
    <w:rsid w:val="00696EDF"/>
    <w:rsid w:val="006A032A"/>
    <w:rsid w:val="006A2571"/>
    <w:rsid w:val="006A2C1C"/>
    <w:rsid w:val="006A30E3"/>
    <w:rsid w:val="006A3970"/>
    <w:rsid w:val="006A508A"/>
    <w:rsid w:val="006B232A"/>
    <w:rsid w:val="006B4516"/>
    <w:rsid w:val="006B5857"/>
    <w:rsid w:val="006B7187"/>
    <w:rsid w:val="006B7C63"/>
    <w:rsid w:val="006C1AF3"/>
    <w:rsid w:val="006C2B8F"/>
    <w:rsid w:val="006C4481"/>
    <w:rsid w:val="006E0282"/>
    <w:rsid w:val="006E20EA"/>
    <w:rsid w:val="006E4F51"/>
    <w:rsid w:val="006E5CD4"/>
    <w:rsid w:val="006E5E4C"/>
    <w:rsid w:val="006E7659"/>
    <w:rsid w:val="006E76FD"/>
    <w:rsid w:val="006E78B4"/>
    <w:rsid w:val="006F5C7E"/>
    <w:rsid w:val="006F683F"/>
    <w:rsid w:val="006F688C"/>
    <w:rsid w:val="006F7501"/>
    <w:rsid w:val="00705B9D"/>
    <w:rsid w:val="00715B0E"/>
    <w:rsid w:val="00717192"/>
    <w:rsid w:val="007202E0"/>
    <w:rsid w:val="007214E6"/>
    <w:rsid w:val="00725621"/>
    <w:rsid w:val="00726B96"/>
    <w:rsid w:val="0073176F"/>
    <w:rsid w:val="0073739E"/>
    <w:rsid w:val="007373BA"/>
    <w:rsid w:val="00741712"/>
    <w:rsid w:val="00746E64"/>
    <w:rsid w:val="0074730D"/>
    <w:rsid w:val="00752B1D"/>
    <w:rsid w:val="00752B5F"/>
    <w:rsid w:val="00754C2E"/>
    <w:rsid w:val="007550DF"/>
    <w:rsid w:val="007553B1"/>
    <w:rsid w:val="00755AD3"/>
    <w:rsid w:val="00756E21"/>
    <w:rsid w:val="00760123"/>
    <w:rsid w:val="007608C9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903FD"/>
    <w:rsid w:val="007942D1"/>
    <w:rsid w:val="00796DC2"/>
    <w:rsid w:val="007A3AF4"/>
    <w:rsid w:val="007A3F42"/>
    <w:rsid w:val="007A426D"/>
    <w:rsid w:val="007A77E2"/>
    <w:rsid w:val="007B3316"/>
    <w:rsid w:val="007B441D"/>
    <w:rsid w:val="007B4986"/>
    <w:rsid w:val="007B5CF0"/>
    <w:rsid w:val="007C051B"/>
    <w:rsid w:val="007C35C9"/>
    <w:rsid w:val="007C606D"/>
    <w:rsid w:val="007D00F0"/>
    <w:rsid w:val="007D12BE"/>
    <w:rsid w:val="007D23D7"/>
    <w:rsid w:val="007D2C4B"/>
    <w:rsid w:val="007D334E"/>
    <w:rsid w:val="007D3CD1"/>
    <w:rsid w:val="007D4345"/>
    <w:rsid w:val="007D653C"/>
    <w:rsid w:val="007E08CA"/>
    <w:rsid w:val="007E0FAD"/>
    <w:rsid w:val="007E1B2E"/>
    <w:rsid w:val="007E216F"/>
    <w:rsid w:val="007E7C5F"/>
    <w:rsid w:val="007F3307"/>
    <w:rsid w:val="007F5380"/>
    <w:rsid w:val="007F5F64"/>
    <w:rsid w:val="00804280"/>
    <w:rsid w:val="008047E0"/>
    <w:rsid w:val="00812B4A"/>
    <w:rsid w:val="00813B63"/>
    <w:rsid w:val="0082043E"/>
    <w:rsid w:val="00825702"/>
    <w:rsid w:val="008264AA"/>
    <w:rsid w:val="00826D01"/>
    <w:rsid w:val="0083045C"/>
    <w:rsid w:val="00830F36"/>
    <w:rsid w:val="0083201E"/>
    <w:rsid w:val="0083242C"/>
    <w:rsid w:val="00833C0F"/>
    <w:rsid w:val="00845C75"/>
    <w:rsid w:val="0085057C"/>
    <w:rsid w:val="00855886"/>
    <w:rsid w:val="0086008B"/>
    <w:rsid w:val="00864649"/>
    <w:rsid w:val="00864736"/>
    <w:rsid w:val="008653CB"/>
    <w:rsid w:val="008671A5"/>
    <w:rsid w:val="00872470"/>
    <w:rsid w:val="0087355F"/>
    <w:rsid w:val="00873C9C"/>
    <w:rsid w:val="00876482"/>
    <w:rsid w:val="00876881"/>
    <w:rsid w:val="00877619"/>
    <w:rsid w:val="008820C2"/>
    <w:rsid w:val="00884557"/>
    <w:rsid w:val="008854CC"/>
    <w:rsid w:val="00894554"/>
    <w:rsid w:val="00894E6B"/>
    <w:rsid w:val="00896AC5"/>
    <w:rsid w:val="00897E79"/>
    <w:rsid w:val="008A0386"/>
    <w:rsid w:val="008A1FC4"/>
    <w:rsid w:val="008A2A64"/>
    <w:rsid w:val="008A68B2"/>
    <w:rsid w:val="008A6A08"/>
    <w:rsid w:val="008A7B3D"/>
    <w:rsid w:val="008A7EAB"/>
    <w:rsid w:val="008B4561"/>
    <w:rsid w:val="008B5683"/>
    <w:rsid w:val="008C087B"/>
    <w:rsid w:val="008C2379"/>
    <w:rsid w:val="008C297A"/>
    <w:rsid w:val="008C6700"/>
    <w:rsid w:val="008C784B"/>
    <w:rsid w:val="008D378A"/>
    <w:rsid w:val="008D3C75"/>
    <w:rsid w:val="008D5EDF"/>
    <w:rsid w:val="008E0882"/>
    <w:rsid w:val="008E0F28"/>
    <w:rsid w:val="008E18BB"/>
    <w:rsid w:val="008E26CD"/>
    <w:rsid w:val="008E310F"/>
    <w:rsid w:val="008E35AC"/>
    <w:rsid w:val="008E5758"/>
    <w:rsid w:val="008E79DE"/>
    <w:rsid w:val="008F2E5B"/>
    <w:rsid w:val="008F412A"/>
    <w:rsid w:val="008F4365"/>
    <w:rsid w:val="008F6455"/>
    <w:rsid w:val="008F7D77"/>
    <w:rsid w:val="0090022D"/>
    <w:rsid w:val="00902CE2"/>
    <w:rsid w:val="009042BD"/>
    <w:rsid w:val="009052A9"/>
    <w:rsid w:val="00917482"/>
    <w:rsid w:val="0091751D"/>
    <w:rsid w:val="00920FF7"/>
    <w:rsid w:val="0092145E"/>
    <w:rsid w:val="00923053"/>
    <w:rsid w:val="009250F6"/>
    <w:rsid w:val="009251CB"/>
    <w:rsid w:val="00926C33"/>
    <w:rsid w:val="0093040C"/>
    <w:rsid w:val="00930C6C"/>
    <w:rsid w:val="009315B2"/>
    <w:rsid w:val="00931982"/>
    <w:rsid w:val="009330F1"/>
    <w:rsid w:val="00933437"/>
    <w:rsid w:val="00934082"/>
    <w:rsid w:val="0093644D"/>
    <w:rsid w:val="00936D33"/>
    <w:rsid w:val="009410B2"/>
    <w:rsid w:val="0094278B"/>
    <w:rsid w:val="00945E32"/>
    <w:rsid w:val="00947920"/>
    <w:rsid w:val="00947991"/>
    <w:rsid w:val="00951564"/>
    <w:rsid w:val="0095264B"/>
    <w:rsid w:val="00956643"/>
    <w:rsid w:val="0096187A"/>
    <w:rsid w:val="00962DBB"/>
    <w:rsid w:val="0096561C"/>
    <w:rsid w:val="00972FEF"/>
    <w:rsid w:val="00973CA4"/>
    <w:rsid w:val="00975D09"/>
    <w:rsid w:val="00984E80"/>
    <w:rsid w:val="0098642A"/>
    <w:rsid w:val="00992854"/>
    <w:rsid w:val="00992889"/>
    <w:rsid w:val="00994B9B"/>
    <w:rsid w:val="009A3ACD"/>
    <w:rsid w:val="009A748B"/>
    <w:rsid w:val="009B041D"/>
    <w:rsid w:val="009B4176"/>
    <w:rsid w:val="009C01FE"/>
    <w:rsid w:val="009C168E"/>
    <w:rsid w:val="009C3379"/>
    <w:rsid w:val="009C3606"/>
    <w:rsid w:val="009C5C51"/>
    <w:rsid w:val="009D322D"/>
    <w:rsid w:val="009D3A26"/>
    <w:rsid w:val="009D43FE"/>
    <w:rsid w:val="009D4488"/>
    <w:rsid w:val="009D4E45"/>
    <w:rsid w:val="009D6AA5"/>
    <w:rsid w:val="009D7359"/>
    <w:rsid w:val="009E0C6B"/>
    <w:rsid w:val="009E174C"/>
    <w:rsid w:val="009E6311"/>
    <w:rsid w:val="009E6A0D"/>
    <w:rsid w:val="009E76D8"/>
    <w:rsid w:val="009E7B3C"/>
    <w:rsid w:val="009E7D4A"/>
    <w:rsid w:val="009F1D28"/>
    <w:rsid w:val="009F3D9A"/>
    <w:rsid w:val="009F5547"/>
    <w:rsid w:val="009F59BA"/>
    <w:rsid w:val="009F5C67"/>
    <w:rsid w:val="009F6B37"/>
    <w:rsid w:val="009F719B"/>
    <w:rsid w:val="009F7FDE"/>
    <w:rsid w:val="00A012C7"/>
    <w:rsid w:val="00A0249C"/>
    <w:rsid w:val="00A0344C"/>
    <w:rsid w:val="00A06B9B"/>
    <w:rsid w:val="00A13EF6"/>
    <w:rsid w:val="00A15136"/>
    <w:rsid w:val="00A20333"/>
    <w:rsid w:val="00A22352"/>
    <w:rsid w:val="00A22542"/>
    <w:rsid w:val="00A23BD7"/>
    <w:rsid w:val="00A26CB0"/>
    <w:rsid w:val="00A26DDA"/>
    <w:rsid w:val="00A276BA"/>
    <w:rsid w:val="00A3383B"/>
    <w:rsid w:val="00A36B9C"/>
    <w:rsid w:val="00A40039"/>
    <w:rsid w:val="00A47B88"/>
    <w:rsid w:val="00A52859"/>
    <w:rsid w:val="00A5510E"/>
    <w:rsid w:val="00A55F84"/>
    <w:rsid w:val="00A56539"/>
    <w:rsid w:val="00A57C84"/>
    <w:rsid w:val="00A60564"/>
    <w:rsid w:val="00A6432F"/>
    <w:rsid w:val="00A64FE8"/>
    <w:rsid w:val="00A66710"/>
    <w:rsid w:val="00A67E1F"/>
    <w:rsid w:val="00A70F4A"/>
    <w:rsid w:val="00A72E0B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A0983"/>
    <w:rsid w:val="00AA5080"/>
    <w:rsid w:val="00AA7277"/>
    <w:rsid w:val="00AB0E82"/>
    <w:rsid w:val="00AB1A00"/>
    <w:rsid w:val="00AB2DCC"/>
    <w:rsid w:val="00AB4272"/>
    <w:rsid w:val="00AC1797"/>
    <w:rsid w:val="00AC1D73"/>
    <w:rsid w:val="00AC35EC"/>
    <w:rsid w:val="00AC4164"/>
    <w:rsid w:val="00AC458E"/>
    <w:rsid w:val="00AC4A85"/>
    <w:rsid w:val="00AC57E1"/>
    <w:rsid w:val="00AC7648"/>
    <w:rsid w:val="00AC7E2E"/>
    <w:rsid w:val="00AD0223"/>
    <w:rsid w:val="00AD27EE"/>
    <w:rsid w:val="00AD3D0F"/>
    <w:rsid w:val="00AD6034"/>
    <w:rsid w:val="00AD7EF7"/>
    <w:rsid w:val="00AE031A"/>
    <w:rsid w:val="00AE3DDF"/>
    <w:rsid w:val="00AE7757"/>
    <w:rsid w:val="00AE7D6C"/>
    <w:rsid w:val="00AF0662"/>
    <w:rsid w:val="00B01E57"/>
    <w:rsid w:val="00B039E1"/>
    <w:rsid w:val="00B04ADF"/>
    <w:rsid w:val="00B070D4"/>
    <w:rsid w:val="00B11158"/>
    <w:rsid w:val="00B1290F"/>
    <w:rsid w:val="00B13927"/>
    <w:rsid w:val="00B13E7A"/>
    <w:rsid w:val="00B154B0"/>
    <w:rsid w:val="00B163FC"/>
    <w:rsid w:val="00B166BD"/>
    <w:rsid w:val="00B17DEB"/>
    <w:rsid w:val="00B21A6B"/>
    <w:rsid w:val="00B22F95"/>
    <w:rsid w:val="00B23A84"/>
    <w:rsid w:val="00B3198F"/>
    <w:rsid w:val="00B31E77"/>
    <w:rsid w:val="00B40145"/>
    <w:rsid w:val="00B4125C"/>
    <w:rsid w:val="00B41DF9"/>
    <w:rsid w:val="00B462CE"/>
    <w:rsid w:val="00B47194"/>
    <w:rsid w:val="00B47197"/>
    <w:rsid w:val="00B57566"/>
    <w:rsid w:val="00B62099"/>
    <w:rsid w:val="00B639CD"/>
    <w:rsid w:val="00B64684"/>
    <w:rsid w:val="00B64C28"/>
    <w:rsid w:val="00B66203"/>
    <w:rsid w:val="00B66B83"/>
    <w:rsid w:val="00B7233C"/>
    <w:rsid w:val="00B76397"/>
    <w:rsid w:val="00B80FB9"/>
    <w:rsid w:val="00B90598"/>
    <w:rsid w:val="00B91F50"/>
    <w:rsid w:val="00B958CC"/>
    <w:rsid w:val="00B96D2B"/>
    <w:rsid w:val="00B9748D"/>
    <w:rsid w:val="00BA1FE6"/>
    <w:rsid w:val="00BA2515"/>
    <w:rsid w:val="00BA3266"/>
    <w:rsid w:val="00BA4F5A"/>
    <w:rsid w:val="00BB0245"/>
    <w:rsid w:val="00BB2A98"/>
    <w:rsid w:val="00BB52A1"/>
    <w:rsid w:val="00BC14F1"/>
    <w:rsid w:val="00BC2D5D"/>
    <w:rsid w:val="00BC31BB"/>
    <w:rsid w:val="00BC343D"/>
    <w:rsid w:val="00BC3FA5"/>
    <w:rsid w:val="00BC53A4"/>
    <w:rsid w:val="00BC5B65"/>
    <w:rsid w:val="00BD0A07"/>
    <w:rsid w:val="00BD143B"/>
    <w:rsid w:val="00BD56D3"/>
    <w:rsid w:val="00BD7729"/>
    <w:rsid w:val="00BE06D9"/>
    <w:rsid w:val="00BE073D"/>
    <w:rsid w:val="00BE0889"/>
    <w:rsid w:val="00BE0A3F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BF51B1"/>
    <w:rsid w:val="00C0074D"/>
    <w:rsid w:val="00C020DA"/>
    <w:rsid w:val="00C03CC4"/>
    <w:rsid w:val="00C03F0E"/>
    <w:rsid w:val="00C03F98"/>
    <w:rsid w:val="00C049B7"/>
    <w:rsid w:val="00C056D3"/>
    <w:rsid w:val="00C05D6E"/>
    <w:rsid w:val="00C06E25"/>
    <w:rsid w:val="00C10572"/>
    <w:rsid w:val="00C106E0"/>
    <w:rsid w:val="00C11890"/>
    <w:rsid w:val="00C11CF8"/>
    <w:rsid w:val="00C13A1C"/>
    <w:rsid w:val="00C17E58"/>
    <w:rsid w:val="00C211F3"/>
    <w:rsid w:val="00C228BA"/>
    <w:rsid w:val="00C24F7C"/>
    <w:rsid w:val="00C2643A"/>
    <w:rsid w:val="00C3046F"/>
    <w:rsid w:val="00C320C6"/>
    <w:rsid w:val="00C37C3B"/>
    <w:rsid w:val="00C4422D"/>
    <w:rsid w:val="00C4510C"/>
    <w:rsid w:val="00C4554D"/>
    <w:rsid w:val="00C45DEC"/>
    <w:rsid w:val="00C472A9"/>
    <w:rsid w:val="00C5020C"/>
    <w:rsid w:val="00C522A5"/>
    <w:rsid w:val="00C52989"/>
    <w:rsid w:val="00C57DD7"/>
    <w:rsid w:val="00C609E8"/>
    <w:rsid w:val="00C6180A"/>
    <w:rsid w:val="00C64D9A"/>
    <w:rsid w:val="00C702B9"/>
    <w:rsid w:val="00C70C3D"/>
    <w:rsid w:val="00C72FD6"/>
    <w:rsid w:val="00C7383B"/>
    <w:rsid w:val="00C74694"/>
    <w:rsid w:val="00C75808"/>
    <w:rsid w:val="00C75EA7"/>
    <w:rsid w:val="00C76DEC"/>
    <w:rsid w:val="00C828F4"/>
    <w:rsid w:val="00C82C90"/>
    <w:rsid w:val="00C85C1A"/>
    <w:rsid w:val="00C86173"/>
    <w:rsid w:val="00C871FD"/>
    <w:rsid w:val="00C87354"/>
    <w:rsid w:val="00C957F3"/>
    <w:rsid w:val="00C96001"/>
    <w:rsid w:val="00C97007"/>
    <w:rsid w:val="00C979C3"/>
    <w:rsid w:val="00CA146F"/>
    <w:rsid w:val="00CA15FD"/>
    <w:rsid w:val="00CA233A"/>
    <w:rsid w:val="00CA48FF"/>
    <w:rsid w:val="00CA4EBF"/>
    <w:rsid w:val="00CA7AF4"/>
    <w:rsid w:val="00CB1426"/>
    <w:rsid w:val="00CB1465"/>
    <w:rsid w:val="00CB6C14"/>
    <w:rsid w:val="00CC00C5"/>
    <w:rsid w:val="00CC21F5"/>
    <w:rsid w:val="00CC2F42"/>
    <w:rsid w:val="00CC4DA8"/>
    <w:rsid w:val="00CC5BBA"/>
    <w:rsid w:val="00CC70D1"/>
    <w:rsid w:val="00CC7D6A"/>
    <w:rsid w:val="00CD7CC3"/>
    <w:rsid w:val="00CE1D23"/>
    <w:rsid w:val="00CE233C"/>
    <w:rsid w:val="00CE35F0"/>
    <w:rsid w:val="00CE6228"/>
    <w:rsid w:val="00CE650D"/>
    <w:rsid w:val="00CF1D1B"/>
    <w:rsid w:val="00CF2A6A"/>
    <w:rsid w:val="00CF2D81"/>
    <w:rsid w:val="00CF2FDE"/>
    <w:rsid w:val="00CF3C00"/>
    <w:rsid w:val="00D04216"/>
    <w:rsid w:val="00D12F9E"/>
    <w:rsid w:val="00D140D2"/>
    <w:rsid w:val="00D146F8"/>
    <w:rsid w:val="00D16509"/>
    <w:rsid w:val="00D1686C"/>
    <w:rsid w:val="00D21118"/>
    <w:rsid w:val="00D27979"/>
    <w:rsid w:val="00D32119"/>
    <w:rsid w:val="00D32A25"/>
    <w:rsid w:val="00D32B8F"/>
    <w:rsid w:val="00D46240"/>
    <w:rsid w:val="00D50482"/>
    <w:rsid w:val="00D50BF3"/>
    <w:rsid w:val="00D51B8B"/>
    <w:rsid w:val="00D5353A"/>
    <w:rsid w:val="00D5699C"/>
    <w:rsid w:val="00D56D41"/>
    <w:rsid w:val="00D62981"/>
    <w:rsid w:val="00D64E14"/>
    <w:rsid w:val="00D65498"/>
    <w:rsid w:val="00D66E1E"/>
    <w:rsid w:val="00D67338"/>
    <w:rsid w:val="00D72844"/>
    <w:rsid w:val="00D738E2"/>
    <w:rsid w:val="00D76C75"/>
    <w:rsid w:val="00D771CC"/>
    <w:rsid w:val="00D839F7"/>
    <w:rsid w:val="00D83C30"/>
    <w:rsid w:val="00D85DE6"/>
    <w:rsid w:val="00D86928"/>
    <w:rsid w:val="00D87A41"/>
    <w:rsid w:val="00D90809"/>
    <w:rsid w:val="00D9187C"/>
    <w:rsid w:val="00D91E43"/>
    <w:rsid w:val="00D92D43"/>
    <w:rsid w:val="00D941D4"/>
    <w:rsid w:val="00D971A0"/>
    <w:rsid w:val="00DA01FE"/>
    <w:rsid w:val="00DA10AD"/>
    <w:rsid w:val="00DA14C9"/>
    <w:rsid w:val="00DA663E"/>
    <w:rsid w:val="00DB114B"/>
    <w:rsid w:val="00DB3B9B"/>
    <w:rsid w:val="00DB4572"/>
    <w:rsid w:val="00DB4DAF"/>
    <w:rsid w:val="00DB7661"/>
    <w:rsid w:val="00DC0084"/>
    <w:rsid w:val="00DC02C9"/>
    <w:rsid w:val="00DC1E09"/>
    <w:rsid w:val="00DC4CB8"/>
    <w:rsid w:val="00DC505D"/>
    <w:rsid w:val="00DC7193"/>
    <w:rsid w:val="00DC7AFF"/>
    <w:rsid w:val="00DC7C74"/>
    <w:rsid w:val="00DE0017"/>
    <w:rsid w:val="00DE029A"/>
    <w:rsid w:val="00DE0A43"/>
    <w:rsid w:val="00DE10F3"/>
    <w:rsid w:val="00DE1590"/>
    <w:rsid w:val="00DE2808"/>
    <w:rsid w:val="00DE3CA4"/>
    <w:rsid w:val="00DE758A"/>
    <w:rsid w:val="00DE75C6"/>
    <w:rsid w:val="00DF04EB"/>
    <w:rsid w:val="00DF4A7B"/>
    <w:rsid w:val="00E00EE4"/>
    <w:rsid w:val="00E06583"/>
    <w:rsid w:val="00E06813"/>
    <w:rsid w:val="00E070C9"/>
    <w:rsid w:val="00E073B2"/>
    <w:rsid w:val="00E07611"/>
    <w:rsid w:val="00E1225B"/>
    <w:rsid w:val="00E12D4F"/>
    <w:rsid w:val="00E16035"/>
    <w:rsid w:val="00E16059"/>
    <w:rsid w:val="00E1750F"/>
    <w:rsid w:val="00E2060A"/>
    <w:rsid w:val="00E21594"/>
    <w:rsid w:val="00E21D24"/>
    <w:rsid w:val="00E21FFC"/>
    <w:rsid w:val="00E220A1"/>
    <w:rsid w:val="00E22974"/>
    <w:rsid w:val="00E22BA5"/>
    <w:rsid w:val="00E22E43"/>
    <w:rsid w:val="00E22EB8"/>
    <w:rsid w:val="00E240EB"/>
    <w:rsid w:val="00E24303"/>
    <w:rsid w:val="00E31FB5"/>
    <w:rsid w:val="00E35984"/>
    <w:rsid w:val="00E363E4"/>
    <w:rsid w:val="00E36B5B"/>
    <w:rsid w:val="00E402FC"/>
    <w:rsid w:val="00E43E34"/>
    <w:rsid w:val="00E43E8F"/>
    <w:rsid w:val="00E45181"/>
    <w:rsid w:val="00E57885"/>
    <w:rsid w:val="00E6569C"/>
    <w:rsid w:val="00E65A09"/>
    <w:rsid w:val="00E66730"/>
    <w:rsid w:val="00E6780E"/>
    <w:rsid w:val="00E703A4"/>
    <w:rsid w:val="00E745D4"/>
    <w:rsid w:val="00E74916"/>
    <w:rsid w:val="00E753A0"/>
    <w:rsid w:val="00E82A7E"/>
    <w:rsid w:val="00E82FF2"/>
    <w:rsid w:val="00E83129"/>
    <w:rsid w:val="00E8688F"/>
    <w:rsid w:val="00E87703"/>
    <w:rsid w:val="00E9171E"/>
    <w:rsid w:val="00E91921"/>
    <w:rsid w:val="00E923DD"/>
    <w:rsid w:val="00E927FB"/>
    <w:rsid w:val="00E92B62"/>
    <w:rsid w:val="00E94ABF"/>
    <w:rsid w:val="00E951BE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6AE7"/>
    <w:rsid w:val="00EB74F6"/>
    <w:rsid w:val="00EB78FB"/>
    <w:rsid w:val="00EB7D53"/>
    <w:rsid w:val="00EC42FD"/>
    <w:rsid w:val="00EC72F1"/>
    <w:rsid w:val="00EC73DF"/>
    <w:rsid w:val="00ED1336"/>
    <w:rsid w:val="00ED2A97"/>
    <w:rsid w:val="00EE01DF"/>
    <w:rsid w:val="00EE043D"/>
    <w:rsid w:val="00EE2DA1"/>
    <w:rsid w:val="00EE6763"/>
    <w:rsid w:val="00EE6D46"/>
    <w:rsid w:val="00EE720D"/>
    <w:rsid w:val="00EE7254"/>
    <w:rsid w:val="00EF2649"/>
    <w:rsid w:val="00EF74E8"/>
    <w:rsid w:val="00F00B65"/>
    <w:rsid w:val="00F01481"/>
    <w:rsid w:val="00F02188"/>
    <w:rsid w:val="00F02FED"/>
    <w:rsid w:val="00F071CA"/>
    <w:rsid w:val="00F07EF2"/>
    <w:rsid w:val="00F11261"/>
    <w:rsid w:val="00F15E92"/>
    <w:rsid w:val="00F21719"/>
    <w:rsid w:val="00F22BEA"/>
    <w:rsid w:val="00F22E61"/>
    <w:rsid w:val="00F232A9"/>
    <w:rsid w:val="00F24135"/>
    <w:rsid w:val="00F2513F"/>
    <w:rsid w:val="00F25730"/>
    <w:rsid w:val="00F305A3"/>
    <w:rsid w:val="00F31AEA"/>
    <w:rsid w:val="00F32015"/>
    <w:rsid w:val="00F34597"/>
    <w:rsid w:val="00F34CCB"/>
    <w:rsid w:val="00F3765F"/>
    <w:rsid w:val="00F445D9"/>
    <w:rsid w:val="00F47D6C"/>
    <w:rsid w:val="00F47FE2"/>
    <w:rsid w:val="00F52BC8"/>
    <w:rsid w:val="00F549F2"/>
    <w:rsid w:val="00F600FF"/>
    <w:rsid w:val="00F6471B"/>
    <w:rsid w:val="00F66173"/>
    <w:rsid w:val="00F67611"/>
    <w:rsid w:val="00F70CBE"/>
    <w:rsid w:val="00F746AD"/>
    <w:rsid w:val="00F8133E"/>
    <w:rsid w:val="00F82CEF"/>
    <w:rsid w:val="00F82D96"/>
    <w:rsid w:val="00F83880"/>
    <w:rsid w:val="00F83911"/>
    <w:rsid w:val="00F8391C"/>
    <w:rsid w:val="00F84F51"/>
    <w:rsid w:val="00F85871"/>
    <w:rsid w:val="00F86A72"/>
    <w:rsid w:val="00F901AC"/>
    <w:rsid w:val="00F9157D"/>
    <w:rsid w:val="00F92DD8"/>
    <w:rsid w:val="00F932B7"/>
    <w:rsid w:val="00F962C2"/>
    <w:rsid w:val="00F965F7"/>
    <w:rsid w:val="00FA08F7"/>
    <w:rsid w:val="00FA13CA"/>
    <w:rsid w:val="00FA2A47"/>
    <w:rsid w:val="00FA3293"/>
    <w:rsid w:val="00FA3A91"/>
    <w:rsid w:val="00FB35DA"/>
    <w:rsid w:val="00FC13A2"/>
    <w:rsid w:val="00FC1DC5"/>
    <w:rsid w:val="00FC403E"/>
    <w:rsid w:val="00FC586E"/>
    <w:rsid w:val="00FD0419"/>
    <w:rsid w:val="00FD06F4"/>
    <w:rsid w:val="00FD2645"/>
    <w:rsid w:val="00FD4D26"/>
    <w:rsid w:val="00FD54FF"/>
    <w:rsid w:val="00FD6C2F"/>
    <w:rsid w:val="00FE5D8E"/>
    <w:rsid w:val="00FE7C8F"/>
    <w:rsid w:val="00FF2B35"/>
    <w:rsid w:val="00FF3F60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jc w:val="both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96AC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970BF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B4719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4719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B4719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4719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471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microsoft.com/office/2018/08/relationships/commentsExtensible" Target="commentsExtensible.xml"/><Relationship Id="rId26" Type="http://schemas.openxmlformats.org/officeDocument/2006/relationships/image" Target="media/image9.png"/><Relationship Id="rId21" Type="http://schemas.openxmlformats.org/officeDocument/2006/relationships/hyperlink" Target="https://propb.ru/library/wiki/naruzhnaya-pozharnaya-lestnitsa/" TargetMode="External"/><Relationship Id="rId34" Type="http://schemas.openxmlformats.org/officeDocument/2006/relationships/hyperlink" Target="https://propb.ru/library/wiki/naruzhnaya-pozharnaya-lestnitsa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DXjKSFF1_5HtommXsSB5qXpN2p4rtVMhjUq8-GVRBEM/edit" TargetMode="External"/><Relationship Id="rId17" Type="http://schemas.microsoft.com/office/2016/09/relationships/commentsIds" Target="commentsIds.xml"/><Relationship Id="rId25" Type="http://schemas.openxmlformats.org/officeDocument/2006/relationships/image" Target="media/image8.png"/><Relationship Id="rId33" Type="http://schemas.openxmlformats.org/officeDocument/2006/relationships/hyperlink" Target="https://docs.google.com/document/d/1DXjKSFF1_5HtommXsSB5qXpN2p4rtVMhjUq8-GVRBEM/edit" TargetMode="Externa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4.png"/><Relationship Id="rId29" Type="http://schemas.openxmlformats.org/officeDocument/2006/relationships/hyperlink" Target="https://ascon.ru/products/kompas-3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pr-art.by/s1450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sapr-art.by/s1450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microsoft.com/office/2011/relationships/people" Target="people.xml"/><Relationship Id="rId10" Type="http://schemas.openxmlformats.org/officeDocument/2006/relationships/hyperlink" Target="https://skillbox.ru/media/code/chto_takoe_api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help.ascon.ru/KOMPAS_SDK/22/ru-RU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ascon.ru/products/kompas-3d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skillbox.ru/media/code/chto_takoe_api/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3008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ROG</cp:lastModifiedBy>
  <cp:revision>3</cp:revision>
  <cp:lastPrinted>2023-10-02T11:13:00Z</cp:lastPrinted>
  <dcterms:created xsi:type="dcterms:W3CDTF">2023-12-04T03:58:00Z</dcterms:created>
  <dcterms:modified xsi:type="dcterms:W3CDTF">2023-12-04T04:01:00Z</dcterms:modified>
</cp:coreProperties>
</file>